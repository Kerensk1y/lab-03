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58" w:rsidRDefault="00E86A58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1616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1616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1616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1616D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:rsidR="00E86A58" w:rsidRPr="001616D4" w:rsidRDefault="00E86A58" w:rsidP="00E86A58">
      <w:pPr>
        <w:pStyle w:val="1"/>
        <w:jc w:val="center"/>
        <w:rPr>
          <w:color w:val="000000"/>
          <w:sz w:val="36"/>
          <w:szCs w:val="36"/>
        </w:rPr>
      </w:pPr>
      <w:r w:rsidRPr="001616D4">
        <w:rPr>
          <w:color w:val="000000"/>
          <w:sz w:val="36"/>
          <w:szCs w:val="36"/>
          <w:shd w:val="clear" w:color="auto" w:fill="FFFFFF"/>
        </w:rPr>
        <w:t>По курсу «</w:t>
      </w:r>
      <w:r w:rsidRPr="001616D4">
        <w:rPr>
          <w:color w:val="000000"/>
          <w:sz w:val="36"/>
          <w:szCs w:val="36"/>
        </w:rPr>
        <w:t>Разработка ПО систем управления»</w:t>
      </w:r>
    </w:p>
    <w:p w:rsidR="00E86A58" w:rsidRPr="001616D4" w:rsidRDefault="00E86A58" w:rsidP="00E86A58">
      <w:pPr>
        <w:pStyle w:val="1"/>
        <w:jc w:val="center"/>
        <w:rPr>
          <w:color w:val="000000"/>
        </w:rPr>
      </w:pPr>
      <w:r w:rsidRPr="001616D4">
        <w:rPr>
          <w:color w:val="000000"/>
          <w:sz w:val="36"/>
          <w:szCs w:val="36"/>
        </w:rPr>
        <w:t>«</w:t>
      </w:r>
      <w:r w:rsidRPr="001616D4">
        <w:rPr>
          <w:color w:val="000000"/>
        </w:rPr>
        <w:t>Декомпозиция программы</w:t>
      </w:r>
      <w:r w:rsidRPr="001616D4">
        <w:rPr>
          <w:color w:val="000000"/>
          <w:sz w:val="36"/>
          <w:szCs w:val="36"/>
        </w:rPr>
        <w:t>»</w:t>
      </w:r>
    </w:p>
    <w:p w:rsidR="00E86A58" w:rsidRPr="001616D4" w:rsidRDefault="00E86A58" w:rsidP="00E86A58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E86A58" w:rsidRPr="001616D4" w:rsidRDefault="00E86A58" w:rsidP="00E86A58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E86A58" w:rsidRPr="001616D4" w:rsidRDefault="00E86A58" w:rsidP="00E86A58">
      <w:pPr>
        <w:pStyle w:val="1"/>
        <w:rPr>
          <w:b w:val="0"/>
          <w:color w:val="000000"/>
          <w:sz w:val="28"/>
          <w:szCs w:val="28"/>
        </w:rPr>
      </w:pPr>
    </w:p>
    <w:p w:rsidR="00E86A58" w:rsidRPr="001616D4" w:rsidRDefault="00E86A58" w:rsidP="00E86A58">
      <w:pPr>
        <w:pStyle w:val="1"/>
        <w:rPr>
          <w:b w:val="0"/>
          <w:color w:val="000000"/>
          <w:sz w:val="28"/>
          <w:szCs w:val="28"/>
        </w:rPr>
      </w:pPr>
    </w:p>
    <w:p w:rsidR="00E86A58" w:rsidRPr="001616D4" w:rsidRDefault="00E86A58" w:rsidP="00E86A58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E86A58" w:rsidRPr="001616D4" w:rsidRDefault="00E86A58" w:rsidP="00E86A58">
      <w:pPr>
        <w:pStyle w:val="1"/>
        <w:jc w:val="right"/>
        <w:rPr>
          <w:b w:val="0"/>
          <w:color w:val="000000"/>
          <w:sz w:val="21"/>
          <w:szCs w:val="21"/>
        </w:rPr>
      </w:pPr>
      <w:r w:rsidRPr="001616D4">
        <w:rPr>
          <w:b w:val="0"/>
          <w:color w:val="000000"/>
          <w:sz w:val="21"/>
          <w:szCs w:val="21"/>
        </w:rPr>
        <w:t>Выполнил студент группы А-01-20</w:t>
      </w:r>
    </w:p>
    <w:p w:rsidR="00E86A58" w:rsidRPr="00162A80" w:rsidRDefault="00162A80" w:rsidP="00E86A58">
      <w:pPr>
        <w:pStyle w:val="1"/>
        <w:jc w:val="right"/>
        <w:rPr>
          <w:b w:val="0"/>
          <w:color w:val="000000"/>
          <w:sz w:val="21"/>
          <w:szCs w:val="21"/>
        </w:rPr>
      </w:pPr>
      <w:r>
        <w:rPr>
          <w:b w:val="0"/>
          <w:color w:val="000000"/>
          <w:sz w:val="21"/>
          <w:szCs w:val="21"/>
        </w:rPr>
        <w:t>Романов К.</w:t>
      </w:r>
      <w:r w:rsidR="00E86A58" w:rsidRPr="001616D4">
        <w:rPr>
          <w:b w:val="0"/>
          <w:color w:val="000000"/>
          <w:sz w:val="21"/>
          <w:szCs w:val="21"/>
        </w:rPr>
        <w:t xml:space="preserve"> Р.</w:t>
      </w:r>
    </w:p>
    <w:p w:rsidR="00E86A58" w:rsidRPr="001616D4" w:rsidRDefault="00E86A58" w:rsidP="00E86A58">
      <w:pPr>
        <w:pStyle w:val="1"/>
        <w:jc w:val="right"/>
        <w:rPr>
          <w:b w:val="0"/>
          <w:color w:val="000000"/>
          <w:sz w:val="21"/>
          <w:szCs w:val="21"/>
        </w:rPr>
      </w:pPr>
      <w:r w:rsidRPr="001616D4">
        <w:rPr>
          <w:b w:val="0"/>
          <w:color w:val="000000"/>
          <w:sz w:val="21"/>
          <w:szCs w:val="21"/>
        </w:rPr>
        <w:t>Проверили</w:t>
      </w:r>
    </w:p>
    <w:p w:rsidR="00E86A58" w:rsidRPr="001616D4" w:rsidRDefault="00E86A58" w:rsidP="00E86A58">
      <w:pPr>
        <w:pStyle w:val="1"/>
        <w:jc w:val="right"/>
        <w:rPr>
          <w:b w:val="0"/>
          <w:color w:val="000000"/>
          <w:sz w:val="21"/>
          <w:szCs w:val="21"/>
        </w:rPr>
      </w:pPr>
      <w:r w:rsidRPr="001616D4">
        <w:rPr>
          <w:b w:val="0"/>
          <w:color w:val="000000"/>
          <w:sz w:val="21"/>
          <w:szCs w:val="21"/>
        </w:rPr>
        <w:t>Мохов А. С</w:t>
      </w:r>
    </w:p>
    <w:p w:rsidR="00E86A58" w:rsidRPr="001616D4" w:rsidRDefault="00E86A58" w:rsidP="00E86A58">
      <w:pPr>
        <w:pStyle w:val="1"/>
        <w:jc w:val="right"/>
        <w:rPr>
          <w:b w:val="0"/>
          <w:color w:val="000000"/>
          <w:sz w:val="21"/>
          <w:szCs w:val="21"/>
        </w:rPr>
      </w:pPr>
      <w:r w:rsidRPr="001616D4">
        <w:rPr>
          <w:b w:val="0"/>
          <w:color w:val="000000"/>
          <w:sz w:val="21"/>
          <w:szCs w:val="21"/>
        </w:rPr>
        <w:t>Козлюк Д. А</w:t>
      </w: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E86A58" w:rsidRPr="001616D4" w:rsidRDefault="00E86A58" w:rsidP="00E86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E86A58" w:rsidRPr="006D2EFB" w:rsidRDefault="00E86A58" w:rsidP="00E86A58">
      <w:pPr>
        <w:jc w:val="center"/>
        <w:rPr>
          <w:rFonts w:ascii="Times New Roman" w:hAnsi="Times New Roman" w:cs="Times New Roman"/>
          <w:sz w:val="21"/>
          <w:szCs w:val="21"/>
        </w:rPr>
      </w:pPr>
      <w:r w:rsidRPr="001616D4">
        <w:rPr>
          <w:rFonts w:ascii="Times New Roman" w:hAnsi="Times New Roman" w:cs="Times New Roman"/>
          <w:sz w:val="21"/>
          <w:szCs w:val="21"/>
        </w:rPr>
        <w:t>Москва 2021</w:t>
      </w:r>
    </w:p>
    <w:p w:rsidR="00E86A58" w:rsidRDefault="00E86A58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F6BE6" w:rsidRPr="00162A80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C78B4">
        <w:rPr>
          <w:rFonts w:ascii="Times New Roman" w:eastAsia="Times New Roman" w:hAnsi="Times New Roman" w:cs="Times New Roman"/>
          <w:b/>
          <w:sz w:val="36"/>
          <w:szCs w:val="36"/>
        </w:rPr>
        <w:t>Цель работы</w:t>
      </w:r>
      <w:r w:rsidR="000C78B4" w:rsidRPr="00162A80"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:rsidR="008F6BE6" w:rsidRDefault="007B1A0F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Уметь структурировать программу при помощи функций.</w:t>
      </w:r>
    </w:p>
    <w:p w:rsidR="008F6BE6" w:rsidRDefault="007B1A0F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Уметь писать модульные тесты.</w:t>
      </w:r>
    </w:p>
    <w:p w:rsidR="008F6BE6" w:rsidRPr="000C78B4" w:rsidRDefault="007B1A0F" w:rsidP="000C78B4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 w:rsidRPr="000C78B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Порядок выполнения</w:t>
      </w:r>
      <w:r w:rsidR="000C78B4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:rsidR="000C78B4" w:rsidRDefault="000C78B4" w:rsidP="000C78B4">
      <w:pPr>
        <w:pStyle w:val="1"/>
        <w:jc w:val="center"/>
        <w:rPr>
          <w:color w:val="000000"/>
        </w:rPr>
      </w:pPr>
      <w:r>
        <w:rPr>
          <w:color w:val="000000"/>
        </w:rPr>
        <w:t>Часть 1. Декомпозиция программы функциями</w:t>
      </w:r>
    </w:p>
    <w:p w:rsidR="008F6BE6" w:rsidRDefault="008F6BE6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:rsidR="008F6BE6" w:rsidRDefault="007B1A0F">
      <w:pPr>
        <w:numPr>
          <w:ilvl w:val="0"/>
          <w:numId w:val="2"/>
        </w:numPr>
        <w:spacing w:before="100" w:after="100" w:line="240" w:lineRule="auto"/>
        <w:ind w:left="106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Требуется вынести часть кода с вводом чисел в массив в отдельную функцию, которую назовет input_numbers.</w:t>
      </w:r>
    </w:p>
    <w:p w:rsidR="008F6BE6" w:rsidRPr="00162A80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</w:t>
      </w: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>vector&lt;</w:t>
      </w:r>
      <w:r w:rsidRPr="00162A80">
        <w:rPr>
          <w:rFonts w:ascii="Courier New" w:eastAsia="Courier New" w:hAnsi="Courier New" w:cs="Courier New"/>
          <w:color w:val="902000"/>
          <w:sz w:val="20"/>
          <w:lang w:val="en-US"/>
        </w:rPr>
        <w:t>double</w:t>
      </w: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>&gt;</w:t>
      </w:r>
    </w:p>
    <w:p w:rsidR="008F6BE6" w:rsidRPr="00162A80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>input_numbers(</w:t>
      </w:r>
      <w:r w:rsidRPr="00162A80">
        <w:rPr>
          <w:rFonts w:ascii="Courier New" w:eastAsia="Courier New" w:hAnsi="Courier New" w:cs="Courier New"/>
          <w:color w:val="902000"/>
          <w:sz w:val="20"/>
          <w:lang w:val="en-US"/>
        </w:rPr>
        <w:t>size_t</w:t>
      </w: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count) {</w:t>
      </w:r>
    </w:p>
    <w:p w:rsidR="008F6BE6" w:rsidRPr="00162A80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vector&lt;</w:t>
      </w:r>
      <w:r w:rsidRPr="00162A80">
        <w:rPr>
          <w:rFonts w:ascii="Courier New" w:eastAsia="Courier New" w:hAnsi="Courier New" w:cs="Courier New"/>
          <w:color w:val="902000"/>
          <w:sz w:val="20"/>
          <w:lang w:val="en-US"/>
        </w:rPr>
        <w:t>double</w:t>
      </w: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>&gt; result(count);</w:t>
      </w:r>
    </w:p>
    <w:p w:rsidR="008F6BE6" w:rsidRPr="00162A80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r w:rsidRPr="00162A80">
        <w:rPr>
          <w:rFonts w:ascii="Courier New" w:eastAsia="Courier New" w:hAnsi="Courier New" w:cs="Courier New"/>
          <w:b/>
          <w:color w:val="007020"/>
          <w:sz w:val="20"/>
          <w:lang w:val="en-US"/>
        </w:rPr>
        <w:t>for</w:t>
      </w: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(</w:t>
      </w:r>
      <w:r w:rsidRPr="00162A80">
        <w:rPr>
          <w:rFonts w:ascii="Courier New" w:eastAsia="Courier New" w:hAnsi="Courier New" w:cs="Courier New"/>
          <w:color w:val="902000"/>
          <w:sz w:val="20"/>
          <w:lang w:val="en-US"/>
        </w:rPr>
        <w:t>size_t</w:t>
      </w: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i = </w:t>
      </w:r>
      <w:r w:rsidRPr="00162A80">
        <w:rPr>
          <w:rFonts w:ascii="Courier New" w:eastAsia="Courier New" w:hAnsi="Courier New" w:cs="Courier New"/>
          <w:color w:val="40A070"/>
          <w:sz w:val="20"/>
          <w:lang w:val="en-US"/>
        </w:rPr>
        <w:t>0</w:t>
      </w: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>; i &lt; count; i++) {</w:t>
      </w:r>
    </w:p>
    <w:p w:rsidR="008F6BE6" w:rsidRPr="00162A80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    cin &gt;&gt; result[i];</w:t>
      </w:r>
    </w:p>
    <w:p w:rsidR="008F6BE6" w:rsidRPr="00162A80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}</w:t>
      </w:r>
    </w:p>
    <w:p w:rsidR="008F6BE6" w:rsidRPr="00162A80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   </w:t>
      </w:r>
      <w:r w:rsidRPr="00162A80">
        <w:rPr>
          <w:rFonts w:ascii="Courier New" w:eastAsia="Courier New" w:hAnsi="Courier New" w:cs="Courier New"/>
          <w:b/>
          <w:color w:val="007020"/>
          <w:sz w:val="20"/>
          <w:lang w:val="en-US"/>
        </w:rPr>
        <w:t>return</w:t>
      </w: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result;</w:t>
      </w:r>
    </w:p>
    <w:p w:rsidR="008F6BE6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}</w:t>
      </w:r>
    </w:p>
    <w:p w:rsidR="008F6BE6" w:rsidRPr="000C78B4" w:rsidRDefault="007B1A0F" w:rsidP="000C78B4">
      <w:pPr>
        <w:pStyle w:val="a3"/>
        <w:numPr>
          <w:ilvl w:val="0"/>
          <w:numId w:val="8"/>
        </w:num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78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 учетом того, что numbers в дальнейшем не изменяется (тип данных можно объявить как const) ввод данных в массив будет происходить так: </w:t>
      </w:r>
    </w:p>
    <w:p w:rsidR="008E751E" w:rsidRPr="008E751E" w:rsidRDefault="008E751E" w:rsidP="000C78B4">
      <w:pPr>
        <w:tabs>
          <w:tab w:val="left" w:pos="720"/>
        </w:tabs>
        <w:spacing w:before="100" w:after="10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62A80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162A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2A8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62A8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62A80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162A80">
        <w:rPr>
          <w:rFonts w:ascii="Courier New" w:hAnsi="Courier New" w:cs="Courier New"/>
          <w:color w:val="000000"/>
          <w:sz w:val="20"/>
          <w:szCs w:val="20"/>
          <w:lang w:val="en-US"/>
        </w:rPr>
        <w:t>&gt; numbers = input_numbers(count);</w:t>
      </w:r>
    </w:p>
    <w:p w:rsidR="008F6BE6" w:rsidRPr="000C78B4" w:rsidRDefault="007B1A0F" w:rsidP="000C78B4">
      <w:pPr>
        <w:tabs>
          <w:tab w:val="left" w:pos="720"/>
        </w:tabs>
        <w:spacing w:before="100" w:after="10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C78B4">
        <w:rPr>
          <w:rFonts w:ascii="Times New Roman" w:eastAsia="Times New Roman" w:hAnsi="Times New Roman" w:cs="Times New Roman"/>
          <w:sz w:val="24"/>
          <w:szCs w:val="24"/>
        </w:rPr>
        <w:t xml:space="preserve">В данном случае выгоднее использовать ключевое слово auto, так как оно сокращает часть написанного кода, в итоге ввод данных в массив будет выглядеть так: </w:t>
      </w:r>
    </w:p>
    <w:p w:rsidR="008F6BE6" w:rsidRPr="00162A80" w:rsidRDefault="007B1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162A80">
        <w:rPr>
          <w:rFonts w:ascii="Courier New" w:eastAsia="Courier New" w:hAnsi="Courier New" w:cs="Courier New"/>
          <w:color w:val="7D9029"/>
          <w:sz w:val="20"/>
          <w:lang w:val="en-US"/>
        </w:rPr>
        <w:t>const</w:t>
      </w: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 w:rsidRPr="00162A80">
        <w:rPr>
          <w:rFonts w:ascii="Courier New" w:eastAsia="Courier New" w:hAnsi="Courier New" w:cs="Courier New"/>
          <w:b/>
          <w:color w:val="007020"/>
          <w:sz w:val="20"/>
          <w:lang w:val="en-US"/>
        </w:rPr>
        <w:t>auto</w:t>
      </w:r>
      <w:r w:rsidRPr="00162A80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numbers = input_numbers(number_count);</w:t>
      </w:r>
    </w:p>
    <w:p w:rsidR="008F6BE6" w:rsidRPr="000C78B4" w:rsidRDefault="007B1A0F" w:rsidP="000C78B4">
      <w:pPr>
        <w:tabs>
          <w:tab w:val="left" w:pos="720"/>
        </w:tabs>
        <w:spacing w:before="100" w:after="10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78B4">
        <w:rPr>
          <w:rFonts w:ascii="Times New Roman" w:eastAsia="Times New Roman" w:hAnsi="Times New Roman" w:cs="Times New Roman"/>
          <w:b/>
          <w:sz w:val="32"/>
          <w:szCs w:val="32"/>
        </w:rPr>
        <w:t xml:space="preserve">Объявим функцию </w:t>
      </w:r>
      <w:r w:rsidRPr="000C78B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find_minmax()для поиска минимального и максимального элемента массива.</w:t>
      </w:r>
    </w:p>
    <w:p w:rsidR="008F6BE6" w:rsidRPr="00162A80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>void find_minmax(const vector&lt;double&gt;&amp; numbers, double&amp;min, double&amp; max)</w:t>
      </w:r>
    </w:p>
    <w:p w:rsidR="008F6BE6" w:rsidRPr="00162A80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>{</w:t>
      </w:r>
    </w:p>
    <w:p w:rsidR="008F6BE6" w:rsidRPr="00162A80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min = numbers[0];</w:t>
      </w:r>
    </w:p>
    <w:p w:rsidR="008F6BE6" w:rsidRPr="00162A80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max = numbers[0];</w:t>
      </w:r>
    </w:p>
    <w:p w:rsidR="008F6BE6" w:rsidRPr="00162A80" w:rsidRDefault="008F6BE6">
      <w:pPr>
        <w:spacing w:after="160" w:line="240" w:lineRule="auto"/>
        <w:ind w:left="2126"/>
        <w:rPr>
          <w:rFonts w:ascii="Times New Roman" w:eastAsia="Times New Roman" w:hAnsi="Times New Roman" w:cs="Times New Roman"/>
          <w:lang w:val="en-US"/>
        </w:rPr>
      </w:pPr>
    </w:p>
    <w:p w:rsidR="008F6BE6" w:rsidRPr="00162A80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ab/>
        <w:t>for (double x : numbers)</w:t>
      </w:r>
    </w:p>
    <w:p w:rsidR="008F6BE6" w:rsidRPr="00162A80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ab/>
        <w:t>{</w:t>
      </w:r>
    </w:p>
    <w:p w:rsidR="008F6BE6" w:rsidRPr="00162A80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ab/>
      </w:r>
      <w:r w:rsidRPr="00162A80">
        <w:rPr>
          <w:rFonts w:ascii="Times New Roman" w:eastAsia="Times New Roman" w:hAnsi="Times New Roman" w:cs="Times New Roman"/>
          <w:lang w:val="en-US"/>
        </w:rPr>
        <w:tab/>
        <w:t>if (x &lt; min)</w:t>
      </w:r>
    </w:p>
    <w:p w:rsidR="008F6BE6" w:rsidRPr="00162A80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ab/>
      </w:r>
      <w:r w:rsidRPr="00162A80">
        <w:rPr>
          <w:rFonts w:ascii="Times New Roman" w:eastAsia="Times New Roman" w:hAnsi="Times New Roman" w:cs="Times New Roman"/>
          <w:lang w:val="en-US"/>
        </w:rPr>
        <w:tab/>
      </w:r>
      <w:r w:rsidRPr="00162A80">
        <w:rPr>
          <w:rFonts w:ascii="Times New Roman" w:eastAsia="Times New Roman" w:hAnsi="Times New Roman" w:cs="Times New Roman"/>
          <w:lang w:val="en-US"/>
        </w:rPr>
        <w:tab/>
        <w:t>min = x;</w:t>
      </w:r>
    </w:p>
    <w:p w:rsidR="008F6BE6" w:rsidRPr="00162A80" w:rsidRDefault="008F6BE6">
      <w:pPr>
        <w:spacing w:after="160" w:line="240" w:lineRule="auto"/>
        <w:ind w:left="2126"/>
        <w:rPr>
          <w:rFonts w:ascii="Times New Roman" w:eastAsia="Times New Roman" w:hAnsi="Times New Roman" w:cs="Times New Roman"/>
          <w:lang w:val="en-US"/>
        </w:rPr>
      </w:pPr>
    </w:p>
    <w:p w:rsidR="008F6BE6" w:rsidRPr="00162A80" w:rsidRDefault="007B1A0F">
      <w:pPr>
        <w:spacing w:after="160" w:line="240" w:lineRule="auto"/>
        <w:ind w:left="212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lastRenderedPageBreak/>
        <w:tab/>
      </w:r>
      <w:r w:rsidRPr="00162A80">
        <w:rPr>
          <w:rFonts w:ascii="Times New Roman" w:eastAsia="Times New Roman" w:hAnsi="Times New Roman" w:cs="Times New Roman"/>
          <w:lang w:val="en-US"/>
        </w:rPr>
        <w:tab/>
        <w:t>if (x &gt; max)</w:t>
      </w:r>
    </w:p>
    <w:p w:rsidR="008F6BE6" w:rsidRPr="00162A80" w:rsidRDefault="007B1A0F">
      <w:pPr>
        <w:spacing w:after="160" w:line="259" w:lineRule="auto"/>
        <w:ind w:left="2124"/>
        <w:rPr>
          <w:rFonts w:ascii="Times New Roman" w:eastAsia="Times New Roman" w:hAnsi="Times New Roman" w:cs="Times New Roman"/>
          <w:sz w:val="32"/>
          <w:lang w:val="en-US"/>
        </w:rPr>
      </w:pPr>
      <w:r w:rsidRPr="00162A80">
        <w:rPr>
          <w:rFonts w:ascii="Times New Roman" w:eastAsia="Times New Roman" w:hAnsi="Times New Roman" w:cs="Times New Roman"/>
          <w:sz w:val="32"/>
          <w:lang w:val="en-US"/>
        </w:rPr>
        <w:t xml:space="preserve">            max = x;</w:t>
      </w:r>
    </w:p>
    <w:p w:rsidR="008F6BE6" w:rsidRPr="00162A80" w:rsidRDefault="007B1A0F">
      <w:pPr>
        <w:spacing w:after="160" w:line="259" w:lineRule="auto"/>
        <w:ind w:left="2124"/>
        <w:rPr>
          <w:rFonts w:ascii="Times New Roman" w:eastAsia="Times New Roman" w:hAnsi="Times New Roman" w:cs="Times New Roman"/>
          <w:sz w:val="32"/>
        </w:rPr>
      </w:pPr>
      <w:r w:rsidRPr="00162A80">
        <w:rPr>
          <w:rFonts w:ascii="Times New Roman" w:eastAsia="Times New Roman" w:hAnsi="Times New Roman" w:cs="Times New Roman"/>
          <w:sz w:val="32"/>
          <w:lang w:val="en-US"/>
        </w:rPr>
        <w:tab/>
      </w:r>
      <w:r w:rsidRPr="00162A80">
        <w:rPr>
          <w:rFonts w:ascii="Times New Roman" w:eastAsia="Times New Roman" w:hAnsi="Times New Roman" w:cs="Times New Roman"/>
          <w:sz w:val="32"/>
        </w:rPr>
        <w:t>}</w:t>
      </w:r>
    </w:p>
    <w:p w:rsidR="008F6BE6" w:rsidRPr="000C78B4" w:rsidRDefault="007B1A0F" w:rsidP="000C78B4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78B4">
        <w:rPr>
          <w:rFonts w:ascii="Times New Roman" w:eastAsia="Times New Roman" w:hAnsi="Times New Roman" w:cs="Times New Roman"/>
          <w:b/>
          <w:sz w:val="32"/>
          <w:szCs w:val="32"/>
        </w:rPr>
        <w:t>Создадим функцию, производящую расчет чисел в столбцах гистограммы, назовем ее make_hixtogram()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>vector&lt;double&gt; make_histogram(const vector&lt;double&gt;&amp; numbers, double min, double max, size_t bin_count)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>{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for (double number : numbers)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    size_t bin = (size_t)((number - min) / (max - min) * bin_count);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    if (bin == bin_count)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        {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            bin--;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        </w:t>
      </w:r>
      <w:r w:rsidRPr="00162A80">
        <w:rPr>
          <w:rFonts w:ascii="Times New Roman" w:eastAsia="Times New Roman" w:hAnsi="Times New Roman" w:cs="Times New Roman"/>
        </w:rPr>
        <w:t>}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</w:rPr>
      </w:pPr>
      <w:r w:rsidRPr="00162A80">
        <w:rPr>
          <w:rFonts w:ascii="Times New Roman" w:eastAsia="Times New Roman" w:hAnsi="Times New Roman" w:cs="Times New Roman"/>
        </w:rPr>
        <w:t xml:space="preserve">            bins[bin]++;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</w:rPr>
      </w:pPr>
      <w:r w:rsidRPr="00162A80">
        <w:rPr>
          <w:rFonts w:ascii="Times New Roman" w:eastAsia="Times New Roman" w:hAnsi="Times New Roman" w:cs="Times New Roman"/>
        </w:rPr>
        <w:t xml:space="preserve">        }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</w:rPr>
      </w:pPr>
      <w:r w:rsidRPr="00162A80">
        <w:rPr>
          <w:rFonts w:ascii="Times New Roman" w:eastAsia="Times New Roman" w:hAnsi="Times New Roman" w:cs="Times New Roman"/>
        </w:rPr>
        <w:t>}</w:t>
      </w:r>
    </w:p>
    <w:p w:rsidR="008F6BE6" w:rsidRPr="000C78B4" w:rsidRDefault="007B1A0F" w:rsidP="000C78B4">
      <w:pPr>
        <w:tabs>
          <w:tab w:val="left" w:pos="720"/>
        </w:tabs>
        <w:spacing w:after="160" w:line="259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C78B4">
        <w:rPr>
          <w:rFonts w:ascii="Times New Roman" w:eastAsia="Times New Roman" w:hAnsi="Times New Roman" w:cs="Times New Roman"/>
          <w:b/>
          <w:sz w:val="32"/>
          <w:szCs w:val="32"/>
        </w:rPr>
        <w:t>Также создадим функцию, выводящую гистограмму на экран, пусть она называется show_histogram_text()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>void show_histogram_text(vector&lt;double&gt; bins)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>{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const size_t SCREEN_WIDTH = 80;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const size_t MAX_ASTERISK = SCREEN_WIDTH - 4 - 1;</w:t>
      </w:r>
    </w:p>
    <w:p w:rsidR="008F6BE6" w:rsidRPr="00162A80" w:rsidRDefault="008F6BE6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size_t max_count = 0;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for (size_t count : bins) {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if (count &gt; max_count) {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    max_count = count;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const bool scaling_needed = max_count &gt; MAX_ASTERISK;</w:t>
      </w:r>
    </w:p>
    <w:p w:rsidR="008F6BE6" w:rsidRPr="00162A80" w:rsidRDefault="008F6BE6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lastRenderedPageBreak/>
        <w:t xml:space="preserve">    for (size_t bin : bins) {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if (bin &lt; 100) {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    cout &lt;&lt; ' ';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if (bin &lt; 10) {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    cout &lt;&lt; ' ';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cout &lt;&lt; bin &lt;&lt; "|";</w:t>
      </w:r>
    </w:p>
    <w:p w:rsidR="008F6BE6" w:rsidRPr="00162A80" w:rsidRDefault="008F6BE6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size_t height = bin;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if (scaling_needed) {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    const double scaling_factor = (double)MAX_ASTERISK / max_count;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    height = (size_t)(bin * scaling_factor);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8F6BE6" w:rsidRPr="00162A80" w:rsidRDefault="008F6BE6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for (size_t i = 0; i &lt; height; i++) {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    cout &lt;&lt; '*';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  <w:lang w:val="en-US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    cout &lt;&lt; '\n';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</w:rPr>
      </w:pPr>
      <w:r w:rsidRPr="00162A80">
        <w:rPr>
          <w:rFonts w:ascii="Times New Roman" w:eastAsia="Times New Roman" w:hAnsi="Times New Roman" w:cs="Times New Roman"/>
          <w:lang w:val="en-US"/>
        </w:rPr>
        <w:t xml:space="preserve">    </w:t>
      </w:r>
      <w:r w:rsidRPr="00162A80">
        <w:rPr>
          <w:rFonts w:ascii="Times New Roman" w:eastAsia="Times New Roman" w:hAnsi="Times New Roman" w:cs="Times New Roman"/>
        </w:rPr>
        <w:t>}</w:t>
      </w:r>
    </w:p>
    <w:p w:rsidR="008F6BE6" w:rsidRPr="00162A80" w:rsidRDefault="007B1A0F">
      <w:pPr>
        <w:spacing w:after="160" w:line="259" w:lineRule="auto"/>
        <w:ind w:left="1416"/>
        <w:rPr>
          <w:rFonts w:ascii="Times New Roman" w:eastAsia="Times New Roman" w:hAnsi="Times New Roman" w:cs="Times New Roman"/>
        </w:rPr>
      </w:pPr>
      <w:r w:rsidRPr="00162A80">
        <w:rPr>
          <w:rFonts w:ascii="Times New Roman" w:eastAsia="Times New Roman" w:hAnsi="Times New Roman" w:cs="Times New Roman"/>
        </w:rPr>
        <w:t>}</w:t>
      </w:r>
    </w:p>
    <w:p w:rsidR="008F6BE6" w:rsidRDefault="008F6BE6">
      <w:pPr>
        <w:spacing w:after="160" w:line="259" w:lineRule="auto"/>
        <w:ind w:left="1416"/>
        <w:rPr>
          <w:rFonts w:ascii="Times New Roman" w:eastAsia="Times New Roman" w:hAnsi="Times New Roman" w:cs="Times New Roman"/>
          <w:sz w:val="18"/>
        </w:rPr>
      </w:pPr>
    </w:p>
    <w:p w:rsidR="000C78B4" w:rsidRDefault="000C78B4" w:rsidP="000C78B4">
      <w:pPr>
        <w:pStyle w:val="1"/>
        <w:rPr>
          <w:color w:val="000000"/>
        </w:rPr>
      </w:pPr>
      <w:r>
        <w:rPr>
          <w:color w:val="000000"/>
        </w:rPr>
        <w:t>Часть 2. Вывод гистограммы как изображения в формате SVG</w:t>
      </w:r>
    </w:p>
    <w:p w:rsidR="008F6BE6" w:rsidRDefault="008F6BE6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Отработаем цикл модификации и проверки программы на примере пустого изображения, заменим функцию show_hostogram_text() на функцию show_histogram_svg()</w:t>
      </w:r>
    </w:p>
    <w:p w:rsidR="008F6BE6" w:rsidRPr="00162A80" w:rsidRDefault="008F6BE6">
      <w:pPr>
        <w:spacing w:after="160" w:line="259" w:lineRule="auto"/>
        <w:rPr>
          <w:rFonts w:ascii="Times New Roman" w:eastAsia="Times New Roman" w:hAnsi="Times New Roman" w:cs="Times New Roman"/>
          <w:b/>
          <w:sz w:val="36"/>
        </w:rPr>
      </w:pP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FF"/>
          <w:sz w:val="20"/>
          <w:lang w:val="en-US"/>
        </w:rPr>
        <w:t>void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svg_begin(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double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width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,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double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height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)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>{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cout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"&lt;?xml version='1.0' encoding='UTF-8'?&gt;\n"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lastRenderedPageBreak/>
        <w:t xml:space="preserve">    cout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"&lt;svg 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cout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"width='"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width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"' 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cout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"height='"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height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"' 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cout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"viewBox='0 0 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width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 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height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"' 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cout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"xmlns='http://www.w3.org/2000/svg'&gt;\n"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>}</w:t>
      </w:r>
    </w:p>
    <w:p w:rsidR="008F6BE6" w:rsidRPr="00162A80" w:rsidRDefault="008F6BE6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FF"/>
          <w:sz w:val="20"/>
          <w:lang w:val="en-US"/>
        </w:rPr>
        <w:t>void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svg_end()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>{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cout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"&lt;/svg&gt;\n"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>}</w:t>
      </w:r>
    </w:p>
    <w:p w:rsidR="008F6BE6" w:rsidRPr="00162A80" w:rsidRDefault="008F6BE6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FF"/>
          <w:sz w:val="20"/>
          <w:lang w:val="en-US"/>
        </w:rPr>
        <w:t>void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show_histogram_svg(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2B91AF"/>
          <w:sz w:val="20"/>
          <w:lang w:val="en-US"/>
        </w:rPr>
        <w:t>vector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&lt;</w:t>
      </w:r>
      <w:r w:rsidRPr="00162A80">
        <w:rPr>
          <w:rFonts w:ascii="Consolas" w:eastAsia="Consolas" w:hAnsi="Consolas" w:cs="Consolas"/>
          <w:color w:val="2B91AF"/>
          <w:sz w:val="20"/>
          <w:lang w:val="en-US"/>
        </w:rPr>
        <w:t>size_t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&gt;&amp;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bins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)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</w:rPr>
      </w:pPr>
      <w:r w:rsidRPr="00162A80">
        <w:rPr>
          <w:rFonts w:ascii="Consolas" w:eastAsia="Consolas" w:hAnsi="Consolas" w:cs="Consolas"/>
          <w:color w:val="000000"/>
          <w:sz w:val="20"/>
        </w:rPr>
        <w:t>{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</w:rPr>
      </w:pPr>
      <w:r w:rsidRPr="00162A80">
        <w:rPr>
          <w:rFonts w:ascii="Consolas" w:eastAsia="Consolas" w:hAnsi="Consolas" w:cs="Consolas"/>
          <w:color w:val="000000"/>
          <w:sz w:val="20"/>
        </w:rPr>
        <w:t xml:space="preserve">    svg_begin(400, 300);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</w:rPr>
      </w:pPr>
      <w:r w:rsidRPr="00162A80">
        <w:rPr>
          <w:rFonts w:ascii="Consolas" w:eastAsia="Consolas" w:hAnsi="Consolas" w:cs="Consolas"/>
          <w:color w:val="000000"/>
          <w:sz w:val="20"/>
        </w:rPr>
        <w:t xml:space="preserve">    svg_end();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</w:rPr>
      </w:pPr>
      <w:r w:rsidRPr="00162A80">
        <w:rPr>
          <w:rFonts w:ascii="Consolas" w:eastAsia="Consolas" w:hAnsi="Consolas" w:cs="Consolas"/>
          <w:color w:val="000000"/>
          <w:sz w:val="20"/>
        </w:rPr>
        <w:t>}</w:t>
      </w: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Для вывода подписей к столбцам напишем функцию вывода текста в SVG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FF"/>
          <w:sz w:val="20"/>
          <w:lang w:val="en-US"/>
        </w:rPr>
        <w:t>void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svg_text(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double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left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,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double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baseline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, </w:t>
      </w:r>
      <w:r w:rsidRPr="00162A80">
        <w:rPr>
          <w:rFonts w:ascii="Consolas" w:eastAsia="Consolas" w:hAnsi="Consolas" w:cs="Consolas"/>
          <w:color w:val="2B91AF"/>
          <w:sz w:val="20"/>
          <w:lang w:val="en-US"/>
        </w:rPr>
        <w:t>string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text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)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>{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cout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"&lt;text x='"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left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"' y='"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baseline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"'&gt;"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text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"&lt;/text&gt;"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</w:rPr>
      </w:pPr>
      <w:r w:rsidRPr="00162A80">
        <w:rPr>
          <w:rFonts w:ascii="Consolas" w:eastAsia="Consolas" w:hAnsi="Consolas" w:cs="Consolas"/>
          <w:color w:val="000000"/>
          <w:sz w:val="20"/>
        </w:rPr>
        <w:t>}</w:t>
      </w: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Для проверки выведем высоту первого столбца гистограммы: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FF"/>
          <w:sz w:val="20"/>
          <w:lang w:val="en-US"/>
        </w:rPr>
        <w:t>void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show_histogram_svg(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2B91AF"/>
          <w:sz w:val="20"/>
          <w:lang w:val="en-US"/>
        </w:rPr>
        <w:t>vector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&lt;</w:t>
      </w:r>
      <w:r w:rsidRPr="00162A80">
        <w:rPr>
          <w:rFonts w:ascii="Consolas" w:eastAsia="Consolas" w:hAnsi="Consolas" w:cs="Consolas"/>
          <w:color w:val="2B91AF"/>
          <w:sz w:val="20"/>
          <w:lang w:val="en-US"/>
        </w:rPr>
        <w:t>size_t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&gt;&amp;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bins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) 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>{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svg_begin(400, 300);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svg_text(20, 20, to_string(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bins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[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0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]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));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00"/>
          <w:sz w:val="20"/>
        </w:rPr>
        <w:t>svg_end();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</w:rPr>
      </w:pPr>
      <w:r w:rsidRPr="00162A80">
        <w:rPr>
          <w:rFonts w:ascii="Consolas" w:eastAsia="Consolas" w:hAnsi="Consolas" w:cs="Consolas"/>
          <w:color w:val="000000"/>
          <w:sz w:val="20"/>
        </w:rPr>
        <w:t>}</w:t>
      </w:r>
    </w:p>
    <w:p w:rsidR="008F6BE6" w:rsidRPr="00162A80" w:rsidRDefault="008F6BE6">
      <w:pPr>
        <w:spacing w:after="160" w:line="259" w:lineRule="auto"/>
        <w:rPr>
          <w:rFonts w:ascii="Consolas" w:eastAsia="Consolas" w:hAnsi="Consolas" w:cs="Consolas"/>
          <w:color w:val="000000"/>
        </w:rPr>
      </w:pP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Напишем функцию, выводящую прямоугольник SVG: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FF"/>
          <w:sz w:val="20"/>
          <w:lang w:val="en-US"/>
        </w:rPr>
        <w:t>void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svg_rect(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double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left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,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double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baseline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, </w:t>
      </w:r>
      <w:r w:rsidRPr="00162A80">
        <w:rPr>
          <w:rFonts w:ascii="Consolas" w:eastAsia="Consolas" w:hAnsi="Consolas" w:cs="Consolas"/>
          <w:color w:val="2B91AF"/>
          <w:sz w:val="20"/>
          <w:lang w:val="en-US"/>
        </w:rPr>
        <w:t>size_t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width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,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double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height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)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>{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lastRenderedPageBreak/>
        <w:t xml:space="preserve">    cout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"&lt;rect x ='"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left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"' y ='"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baseline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"' width ='"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width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"' height ='"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height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&lt;&lt;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A31515"/>
          <w:sz w:val="20"/>
          <w:lang w:val="en-US"/>
        </w:rPr>
        <w:t>"' /&gt;\n"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</w:rPr>
      </w:pPr>
      <w:r w:rsidRPr="00162A80">
        <w:rPr>
          <w:rFonts w:ascii="Consolas" w:eastAsia="Consolas" w:hAnsi="Consolas" w:cs="Consolas"/>
          <w:color w:val="000000"/>
          <w:sz w:val="20"/>
        </w:rPr>
        <w:t>}</w:t>
      </w: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Заменим "магические" числа на константные переменные с понятным названием в функции show_histogram_svg()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FF"/>
          <w:sz w:val="20"/>
          <w:lang w:val="en-US"/>
        </w:rPr>
        <w:t>void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show_histogram_svg(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2B91AF"/>
          <w:sz w:val="20"/>
          <w:lang w:val="en-US"/>
        </w:rPr>
        <w:t>vector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&lt;</w:t>
      </w:r>
      <w:r w:rsidRPr="00162A80">
        <w:rPr>
          <w:rFonts w:ascii="Consolas" w:eastAsia="Consolas" w:hAnsi="Consolas" w:cs="Consolas"/>
          <w:color w:val="2B91AF"/>
          <w:sz w:val="20"/>
          <w:lang w:val="en-US"/>
        </w:rPr>
        <w:t>size_t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&gt;&amp;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bins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) 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>{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auto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IMAGE_WIDTH = 400;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auto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IMAGE_HEIGHT = 300;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auto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TEXT_LEFT = 20;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auto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TEXT_BASELINE = 20;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auto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TEXT_WIDTH = 50;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auto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BIN_HEIGHT = 30;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00FF"/>
          <w:sz w:val="20"/>
          <w:lang w:val="en-US"/>
        </w:rPr>
        <w:t>auto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BLOCK_WIDTH = 10;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svg_begin(IMAGE_WIDTH, IMAGE_HEIGHT);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svg_text(TEXT_LEFT, TEXT_BASELINE, to_string(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bins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[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0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]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));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  <w:lang w:val="en-US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svg_rect(TEXT_WIDTH, 0, </w:t>
      </w:r>
      <w:r w:rsidRPr="00162A80">
        <w:rPr>
          <w:rFonts w:ascii="Consolas" w:eastAsia="Consolas" w:hAnsi="Consolas" w:cs="Consolas"/>
          <w:color w:val="808080"/>
          <w:sz w:val="20"/>
          <w:lang w:val="en-US"/>
        </w:rPr>
        <w:t>bins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[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>0</w:t>
      </w:r>
      <w:r w:rsidRPr="00162A80">
        <w:rPr>
          <w:rFonts w:ascii="Consolas" w:eastAsia="Consolas" w:hAnsi="Consolas" w:cs="Consolas"/>
          <w:color w:val="008080"/>
          <w:sz w:val="20"/>
          <w:lang w:val="en-US"/>
        </w:rPr>
        <w:t>]</w:t>
      </w: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* BLOCK_WIDTH, BIN_HEIGHT);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</w:rPr>
      </w:pPr>
      <w:r w:rsidRPr="00162A80">
        <w:rPr>
          <w:rFonts w:ascii="Consolas" w:eastAsia="Consolas" w:hAnsi="Consolas" w:cs="Consolas"/>
          <w:color w:val="000000"/>
          <w:sz w:val="20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00"/>
          <w:sz w:val="20"/>
        </w:rPr>
        <w:t>svg_end();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20"/>
        </w:rPr>
      </w:pPr>
      <w:r w:rsidRPr="00162A80">
        <w:rPr>
          <w:rFonts w:ascii="Consolas" w:eastAsia="Consolas" w:hAnsi="Consolas" w:cs="Consolas"/>
          <w:color w:val="000000"/>
          <w:sz w:val="20"/>
        </w:rPr>
        <w:t>}</w:t>
      </w: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Реализуем вывод гистограммы при помощи SVG:</w:t>
      </w:r>
    </w:p>
    <w:p w:rsidR="008F6BE6" w:rsidRDefault="008F6BE6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show_histogram_svg(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2B91AF"/>
          <w:sz w:val="19"/>
          <w:lang w:val="en-US"/>
        </w:rPr>
        <w:t>vector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>&lt;</w:t>
      </w:r>
      <w:r w:rsidRPr="00162A80">
        <w:rPr>
          <w:rFonts w:ascii="Consolas" w:eastAsia="Consolas" w:hAnsi="Consolas" w:cs="Consolas"/>
          <w:color w:val="2B91AF"/>
          <w:sz w:val="19"/>
          <w:lang w:val="en-US"/>
        </w:rPr>
        <w:t>size_t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&gt;&amp; </w:t>
      </w:r>
      <w:r w:rsidRPr="00162A80">
        <w:rPr>
          <w:rFonts w:ascii="Consolas" w:eastAsia="Consolas" w:hAnsi="Consolas" w:cs="Consolas"/>
          <w:color w:val="808080"/>
          <w:sz w:val="19"/>
          <w:lang w:val="en-US"/>
        </w:rPr>
        <w:t>bins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) 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auto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IMAGE_WIDTH = 400;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auto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IMAGE_HEIGHT = 300;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auto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TEXT_LEFT = 20;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auto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TEXT_BASELINE = 20;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auto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TEXT_WIDTH = 50;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auto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BIN_HEIGHT = 30;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auto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BLOCK_WIDTH = 10;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   svg_begin(IMAGE_WIDTH, IMAGE_HEIGHT);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top = 0;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  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(</w:t>
      </w:r>
      <w:r w:rsidRPr="00162A80">
        <w:rPr>
          <w:rFonts w:ascii="Consolas" w:eastAsia="Consolas" w:hAnsi="Consolas" w:cs="Consolas"/>
          <w:color w:val="2B91AF"/>
          <w:sz w:val="19"/>
          <w:lang w:val="en-US"/>
        </w:rPr>
        <w:t>size_t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bin : </w:t>
      </w:r>
      <w:r w:rsidRPr="00162A80">
        <w:rPr>
          <w:rFonts w:ascii="Consolas" w:eastAsia="Consolas" w:hAnsi="Consolas" w:cs="Consolas"/>
          <w:color w:val="808080"/>
          <w:sz w:val="19"/>
          <w:lang w:val="en-US"/>
        </w:rPr>
        <w:t>bins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>) {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      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const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bin_width = BLOCK_WIDTH * bin;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       svg_text(TEXT_LEFT, top + TEXT_BASELINE, to_string(bin));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 xml:space="preserve">        svg_rect(TEXT_WIDTH, top, bin_width, BIN_HEIGHT);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       top += BIN_HEIGHT;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   }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   svg_end();</w:t>
      </w:r>
    </w:p>
    <w:p w:rsidR="008F6BE6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8F6BE6" w:rsidRDefault="008F6BE6">
      <w:pPr>
        <w:spacing w:after="160" w:line="259" w:lineRule="auto"/>
        <w:rPr>
          <w:rFonts w:ascii="Consolas" w:eastAsia="Consolas" w:hAnsi="Consolas" w:cs="Consolas"/>
          <w:color w:val="000000"/>
          <w:sz w:val="19"/>
        </w:rPr>
      </w:pPr>
    </w:p>
    <w:p w:rsidR="008F6BE6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Добавим значения параметров по умолчанию функции svg_rect().</w:t>
      </w:r>
    </w:p>
    <w:p w:rsidR="008F6BE6" w:rsidRPr="00162A80" w:rsidRDefault="007B1A0F">
      <w:pPr>
        <w:spacing w:after="160" w:line="259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162A80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svg_rect(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19"/>
          <w:lang w:val="en-US"/>
        </w:rPr>
        <w:t>left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19"/>
          <w:lang w:val="en-US"/>
        </w:rPr>
        <w:t>baseline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162A80">
        <w:rPr>
          <w:rFonts w:ascii="Consolas" w:eastAsia="Consolas" w:hAnsi="Consolas" w:cs="Consolas"/>
          <w:color w:val="2B91AF"/>
          <w:sz w:val="19"/>
          <w:lang w:val="en-US"/>
        </w:rPr>
        <w:t>size_t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19"/>
          <w:lang w:val="en-US"/>
        </w:rPr>
        <w:t>width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162A80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19"/>
          <w:lang w:val="en-US"/>
        </w:rPr>
        <w:t>height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162A80">
        <w:rPr>
          <w:rFonts w:ascii="Consolas" w:eastAsia="Consolas" w:hAnsi="Consolas" w:cs="Consolas"/>
          <w:color w:val="2B91AF"/>
          <w:sz w:val="19"/>
          <w:lang w:val="en-US"/>
        </w:rPr>
        <w:t>string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19"/>
          <w:lang w:val="en-US"/>
        </w:rPr>
        <w:t>stroke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= </w:t>
      </w:r>
      <w:r w:rsidRPr="00162A80">
        <w:rPr>
          <w:rFonts w:ascii="Consolas" w:eastAsia="Consolas" w:hAnsi="Consolas" w:cs="Consolas"/>
          <w:color w:val="A31515"/>
          <w:sz w:val="19"/>
          <w:lang w:val="en-US"/>
        </w:rPr>
        <w:t>"black"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162A80">
        <w:rPr>
          <w:rFonts w:ascii="Consolas" w:eastAsia="Consolas" w:hAnsi="Consolas" w:cs="Consolas"/>
          <w:color w:val="2B91AF"/>
          <w:sz w:val="19"/>
          <w:lang w:val="en-US"/>
        </w:rPr>
        <w:t>string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162A80">
        <w:rPr>
          <w:rFonts w:ascii="Consolas" w:eastAsia="Consolas" w:hAnsi="Consolas" w:cs="Consolas"/>
          <w:color w:val="808080"/>
          <w:sz w:val="19"/>
          <w:lang w:val="en-US"/>
        </w:rPr>
        <w:t>fill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 xml:space="preserve"> = </w:t>
      </w:r>
      <w:r w:rsidRPr="00162A80">
        <w:rPr>
          <w:rFonts w:ascii="Consolas" w:eastAsia="Consolas" w:hAnsi="Consolas" w:cs="Consolas"/>
          <w:color w:val="A31515"/>
          <w:sz w:val="19"/>
          <w:lang w:val="en-US"/>
        </w:rPr>
        <w:t>"black"</w:t>
      </w:r>
      <w:r w:rsidRPr="00162A80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8F6BE6" w:rsidRPr="00162A80" w:rsidRDefault="007B1A0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Реализуем дял программы масштабирование, максимальная ширина каждой корзины 350. Сделаем коммит, отправим его на GitHub.</w:t>
      </w:r>
    </w:p>
    <w:p w:rsidR="000C78B4" w:rsidRPr="00220433" w:rsidRDefault="00162A80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Кирилл</w:t>
      </w:r>
      <w:r w:rsidRPr="00220433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162A80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Pr="00220433">
        <w:rPr>
          <w:rFonts w:ascii="Lucida Console" w:hAnsi="Lucida Console" w:cs="Lucida Console"/>
          <w:color w:val="00BF00"/>
          <w:sz w:val="18"/>
          <w:szCs w:val="18"/>
        </w:rPr>
        <w:t>-</w:t>
      </w:r>
      <w:r w:rsidRPr="00162A80">
        <w:rPr>
          <w:rFonts w:ascii="Lucida Console" w:hAnsi="Lucida Console" w:cs="Lucida Console"/>
          <w:color w:val="00BF00"/>
          <w:sz w:val="18"/>
          <w:szCs w:val="18"/>
          <w:lang w:val="en-US"/>
        </w:rPr>
        <w:t>O</w:t>
      </w:r>
      <w:r w:rsidRPr="00220433">
        <w:rPr>
          <w:rFonts w:ascii="Lucida Console" w:hAnsi="Lucida Console" w:cs="Lucida Console"/>
          <w:color w:val="00BF00"/>
          <w:sz w:val="18"/>
          <w:szCs w:val="18"/>
        </w:rPr>
        <w:t>6</w:t>
      </w:r>
      <w:r w:rsidRPr="00162A80">
        <w:rPr>
          <w:rFonts w:ascii="Lucida Console" w:hAnsi="Lucida Console" w:cs="Lucida Console"/>
          <w:color w:val="00BF00"/>
          <w:sz w:val="18"/>
          <w:szCs w:val="18"/>
          <w:lang w:val="en-US"/>
        </w:rPr>
        <w:t>JE</w:t>
      </w:r>
      <w:r w:rsidRPr="00220433">
        <w:rPr>
          <w:rFonts w:ascii="Lucida Console" w:hAnsi="Lucida Console" w:cs="Lucida Console"/>
          <w:color w:val="00BF00"/>
          <w:sz w:val="18"/>
          <w:szCs w:val="18"/>
        </w:rPr>
        <w:t>82</w:t>
      </w:r>
      <w:r w:rsidRPr="00162A80">
        <w:rPr>
          <w:rFonts w:ascii="Lucida Console" w:hAnsi="Lucida Console" w:cs="Lucida Console"/>
          <w:color w:val="00BF00"/>
          <w:sz w:val="18"/>
          <w:szCs w:val="18"/>
          <w:lang w:val="en-US"/>
        </w:rPr>
        <w:t>S</w:t>
      </w:r>
      <w:r w:rsidRPr="00220433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162A80">
        <w:rPr>
          <w:rFonts w:ascii="Lucida Console" w:hAnsi="Lucida Console" w:cs="Lucida Console"/>
          <w:color w:val="00BF00"/>
          <w:sz w:val="18"/>
          <w:szCs w:val="18"/>
          <w:lang w:val="en-US"/>
        </w:rPr>
        <w:t>MINGW</w:t>
      </w:r>
      <w:r w:rsidRPr="00220433">
        <w:rPr>
          <w:rFonts w:ascii="Lucida Console" w:hAnsi="Lucida Console" w:cs="Lucida Console"/>
          <w:color w:val="00BF00"/>
          <w:sz w:val="18"/>
          <w:szCs w:val="18"/>
        </w:rPr>
        <w:t xml:space="preserve">64 </w:t>
      </w:r>
      <w:r w:rsidRPr="00220433">
        <w:rPr>
          <w:rFonts w:ascii="Lucida Console" w:hAnsi="Lucida Console" w:cs="Lucida Console"/>
          <w:color w:val="BFBF00"/>
          <w:sz w:val="18"/>
          <w:szCs w:val="18"/>
        </w:rPr>
        <w:t>~/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="000C78B4" w:rsidRPr="00220433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0C78B4" w:rsidRPr="00162A80">
        <w:rPr>
          <w:rFonts w:ascii="Lucida Console" w:hAnsi="Lucida Console" w:cs="Lucida Console"/>
          <w:color w:val="BFBF00"/>
          <w:sz w:val="18"/>
          <w:szCs w:val="18"/>
          <w:lang w:val="en-US"/>
        </w:rPr>
        <w:t>programs</w:t>
      </w:r>
      <w:r w:rsidR="000C78B4" w:rsidRPr="00220433">
        <w:rPr>
          <w:rFonts w:ascii="Lucida Console" w:hAnsi="Lucida Console" w:cs="Lucida Console"/>
          <w:color w:val="BFBF00"/>
          <w:sz w:val="18"/>
          <w:szCs w:val="18"/>
        </w:rPr>
        <w:t>/</w:t>
      </w:r>
      <w:r w:rsidR="000C78B4" w:rsidRPr="00162A80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="000C78B4" w:rsidRPr="00220433">
        <w:rPr>
          <w:rFonts w:ascii="Lucida Console" w:hAnsi="Lucida Console" w:cs="Lucida Console"/>
          <w:color w:val="BFBF00"/>
          <w:sz w:val="18"/>
          <w:szCs w:val="18"/>
        </w:rPr>
        <w:t>-03/</w:t>
      </w:r>
      <w:r w:rsidR="000C78B4" w:rsidRPr="00162A80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="000C78B4" w:rsidRPr="00220433">
        <w:rPr>
          <w:rFonts w:ascii="Lucida Console" w:hAnsi="Lucida Console" w:cs="Lucida Console"/>
          <w:color w:val="BFBF00"/>
          <w:sz w:val="18"/>
          <w:szCs w:val="18"/>
        </w:rPr>
        <w:t>-03</w:t>
      </w:r>
      <w:r w:rsidR="000C78B4" w:rsidRPr="00220433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r w:rsidR="000C78B4" w:rsidRPr="00162A80">
        <w:rPr>
          <w:rFonts w:ascii="Lucida Console" w:hAnsi="Lucida Console" w:cs="Lucida Console"/>
          <w:color w:val="00BFBF"/>
          <w:sz w:val="18"/>
          <w:szCs w:val="18"/>
          <w:lang w:val="en-US"/>
        </w:rPr>
        <w:t>main</w:t>
      </w:r>
      <w:r w:rsidR="000C78B4" w:rsidRPr="00220433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'code: добавлено масштабирование в формате svg'</w:t>
      </w:r>
    </w:p>
    <w:p w:rsidR="000C78B4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9b9fbb1] code: добавлено масштабирование в формате svg</w:t>
      </w:r>
    </w:p>
    <w:p w:rsidR="000C78B4" w:rsidRPr="00162A80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62A80">
        <w:rPr>
          <w:rFonts w:ascii="Lucida Console" w:hAnsi="Lucida Console" w:cs="Lucida Console"/>
          <w:sz w:val="18"/>
          <w:szCs w:val="18"/>
          <w:lang w:val="en-US"/>
        </w:rPr>
        <w:t>1 file changed, 72 insertions(+), 3 deletions(-)</w:t>
      </w:r>
    </w:p>
    <w:p w:rsidR="000C78B4" w:rsidRPr="00162A80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C78B4" w:rsidRPr="00162A80" w:rsidRDefault="00162A80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Кирилл</w:t>
      </w:r>
      <w:r w:rsidRPr="00162A8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@DESKTOP-O6JE82S MINGW64 </w:t>
      </w:r>
      <w:r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</w:t>
      </w:r>
      <w:r w:rsidR="000C78B4" w:rsidRPr="00162A80">
        <w:rPr>
          <w:rFonts w:ascii="Lucida Console" w:hAnsi="Lucida Console" w:cs="Lucida Console"/>
          <w:color w:val="BFBF00"/>
          <w:sz w:val="18"/>
          <w:szCs w:val="18"/>
          <w:lang w:val="en-US"/>
        </w:rPr>
        <w:t>/programs/lab-03/lab-03</w:t>
      </w:r>
      <w:r w:rsidR="000C78B4" w:rsidRPr="00162A8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C78B4" w:rsidRPr="00162A80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2A8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0C78B4" w:rsidRPr="00162A80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2A80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0C78B4" w:rsidRPr="00162A80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2A80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0C78B4" w:rsidRPr="00162A80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2A80">
        <w:rPr>
          <w:rFonts w:ascii="Lucida Console" w:hAnsi="Lucida Console" w:cs="Lucida Console"/>
          <w:sz w:val="18"/>
          <w:szCs w:val="18"/>
          <w:lang w:val="en-US"/>
        </w:rPr>
        <w:t>Delta compression using up to 8 threads</w:t>
      </w:r>
    </w:p>
    <w:p w:rsidR="000C78B4" w:rsidRPr="00162A80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2A80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0C78B4" w:rsidRPr="00162A80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2A80">
        <w:rPr>
          <w:rFonts w:ascii="Lucida Console" w:hAnsi="Lucida Console" w:cs="Lucida Console"/>
          <w:sz w:val="18"/>
          <w:szCs w:val="18"/>
          <w:lang w:val="en-US"/>
        </w:rPr>
        <w:t>Writing objects: 100% (3/3), 1.04 KiB | 356.00 KiB/s, done.</w:t>
      </w:r>
    </w:p>
    <w:p w:rsidR="000C78B4" w:rsidRPr="00162A80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2A80">
        <w:rPr>
          <w:rFonts w:ascii="Lucida Console" w:hAnsi="Lucida Console" w:cs="Lucida Console"/>
          <w:sz w:val="18"/>
          <w:szCs w:val="18"/>
          <w:lang w:val="en-US"/>
        </w:rPr>
        <w:t>Total 3 (delta 1), reused 0 (delta 0), pack-reused 0</w:t>
      </w:r>
    </w:p>
    <w:p w:rsidR="000C78B4" w:rsidRPr="00162A80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2A80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0C78B4" w:rsidRPr="00162A80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2A80">
        <w:rPr>
          <w:rFonts w:ascii="Lucida Console" w:hAnsi="Lucida Console" w:cs="Lucida Console"/>
          <w:sz w:val="18"/>
          <w:szCs w:val="18"/>
          <w:lang w:val="en-US"/>
        </w:rPr>
        <w:t>To https://github.com/PeremyshlevPR/cs-lab03.git</w:t>
      </w:r>
    </w:p>
    <w:p w:rsidR="000C78B4" w:rsidRPr="00162A80" w:rsidRDefault="000C78B4" w:rsidP="000C78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62A80">
        <w:rPr>
          <w:rFonts w:ascii="Lucida Console" w:hAnsi="Lucida Console" w:cs="Lucida Console"/>
          <w:sz w:val="18"/>
          <w:szCs w:val="18"/>
          <w:lang w:val="en-US"/>
        </w:rPr>
        <w:t xml:space="preserve">   914e18a..9b9fbb1  main -&gt; main</w:t>
      </w:r>
    </w:p>
    <w:p w:rsidR="000C78B4" w:rsidRDefault="000C78B4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</w:p>
    <w:p w:rsidR="000C78B4" w:rsidRPr="000C78B4" w:rsidRDefault="000C78B4" w:rsidP="000C78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0C78B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Часть</w:t>
      </w:r>
      <w:r w:rsidRPr="00162A8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/>
        </w:rPr>
        <w:t xml:space="preserve"> 3. </w:t>
      </w:r>
      <w:r w:rsidRPr="000C78B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Модульное тестирование</w:t>
      </w:r>
    </w:p>
    <w:p w:rsidR="008E751E" w:rsidRDefault="008E751E" w:rsidP="008E75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751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Перенесем функцию find_minmax() в histogram.h</w:t>
      </w:r>
      <w:r w:rsidRPr="00162A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а также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добавим</w:t>
      </w:r>
      <w:r w:rsidRPr="008E751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подключение библиотеки векторов и стандартного пространства имен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:rsidR="008E751E" w:rsidRPr="00162A80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E751E" w:rsidRPr="00162A80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A8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E751E" w:rsidRPr="00162A80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E751E" w:rsidRPr="00162A80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751E" w:rsidRPr="00162A80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find_minmax(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A8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751E" w:rsidRPr="00162A80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751E" w:rsidRPr="00162A80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62A8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62A8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751E" w:rsidRPr="00162A80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62A8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62A8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751E" w:rsidRPr="00162A80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: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751E" w:rsidRPr="00162A80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751E" w:rsidRPr="00162A80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8E751E" w:rsidRPr="00162A80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E751E" w:rsidRPr="00162A80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751E" w:rsidRPr="00162A80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751E" w:rsidRDefault="008E751E" w:rsidP="008E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E751E" w:rsidRDefault="008E751E" w:rsidP="008E751E">
      <w:pPr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751E" w:rsidRDefault="008E751E" w:rsidP="008E751E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E751E">
        <w:rPr>
          <w:rFonts w:ascii="Times New Roman" w:hAnsi="Times New Roman" w:cs="Times New Roman"/>
          <w:b/>
          <w:color w:val="000000"/>
          <w:sz w:val="32"/>
          <w:szCs w:val="32"/>
        </w:rPr>
        <w:t>Необходимо подключить файл</w:t>
      </w:r>
      <w:r w:rsidRPr="00162A80">
        <w:rPr>
          <w:rStyle w:val="HTML"/>
          <w:rFonts w:ascii="Times New Roman" w:eastAsiaTheme="minorEastAsia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Style w:val="HTML"/>
          <w:rFonts w:ascii="Times New Roman" w:eastAsiaTheme="minorEastAsia" w:hAnsi="Times New Roman" w:cs="Times New Roman"/>
          <w:b/>
          <w:color w:val="000000"/>
          <w:sz w:val="32"/>
          <w:szCs w:val="32"/>
          <w:lang w:val="en-US"/>
        </w:rPr>
        <w:t>Header</w:t>
      </w:r>
      <w:r w:rsidRPr="008E751E">
        <w:rPr>
          <w:rStyle w:val="HTML"/>
          <w:rFonts w:ascii="Times New Roman" w:eastAsiaTheme="minorEastAsia" w:hAnsi="Times New Roman" w:cs="Times New Roman"/>
          <w:b/>
          <w:color w:val="000000"/>
          <w:sz w:val="32"/>
          <w:szCs w:val="32"/>
        </w:rPr>
        <w:t>.h</w:t>
      </w:r>
      <w:r w:rsidRPr="008E751E">
        <w:rPr>
          <w:rFonts w:ascii="Times New Roman" w:hAnsi="Times New Roman" w:cs="Times New Roman"/>
          <w:b/>
          <w:color w:val="000000"/>
          <w:sz w:val="32"/>
          <w:szCs w:val="32"/>
        </w:rPr>
        <w:t> (в самом начале файла </w:t>
      </w:r>
      <w:r w:rsidRPr="008E751E">
        <w:rPr>
          <w:rStyle w:val="HTML"/>
          <w:rFonts w:ascii="Times New Roman" w:eastAsiaTheme="minorEastAsia" w:hAnsi="Times New Roman" w:cs="Times New Roman"/>
          <w:b/>
          <w:color w:val="000000"/>
          <w:sz w:val="32"/>
          <w:szCs w:val="32"/>
        </w:rPr>
        <w:t>main.cpp</w:t>
      </w:r>
      <w:r w:rsidRPr="008E751E">
        <w:rPr>
          <w:rFonts w:ascii="Times New Roman" w:hAnsi="Times New Roman" w:cs="Times New Roman"/>
          <w:b/>
          <w:color w:val="000000"/>
          <w:sz w:val="32"/>
          <w:szCs w:val="32"/>
        </w:rPr>
        <w:t>)</w:t>
      </w:r>
    </w:p>
    <w:p w:rsidR="008E751E" w:rsidRPr="00162A80" w:rsidRDefault="008E751E" w:rsidP="008E75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:rsidR="008E751E" w:rsidRPr="00162A80" w:rsidRDefault="00296753" w:rsidP="008E75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Добавим к проекту файл реализации </w:t>
      </w:r>
      <w:r w:rsidRPr="00162A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cpp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. Также подключим там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Header</w:t>
      </w:r>
      <w:r w:rsidRPr="00162A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h</w:t>
      </w:r>
      <w:r w:rsidRPr="00162A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</w:p>
    <w:p w:rsidR="00296753" w:rsidRPr="00162A80" w:rsidRDefault="00296753" w:rsidP="008E75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Перенесем в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histogram</w:t>
      </w:r>
      <w:r w:rsidRPr="00162A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cpp</w:t>
      </w:r>
      <w:r w:rsidRPr="00162A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определение функции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find</w:t>
      </w:r>
      <w:r w:rsidRPr="00162A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minmax</w:t>
      </w:r>
      <w:r w:rsidRPr="00162A8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()</w:t>
      </w:r>
    </w:p>
    <w:p w:rsidR="00296753" w:rsidRPr="00162A80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find_minmax(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A8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6753" w:rsidRPr="00162A80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6753" w:rsidRPr="00162A80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62A8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62A8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753" w:rsidRPr="00162A80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62A8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62A8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6753" w:rsidRPr="00162A80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: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96753" w:rsidRPr="00162A80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96753" w:rsidRPr="00162A80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296753" w:rsidRPr="00162A80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6753" w:rsidRPr="00162A80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96753" w:rsidRPr="00162A80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296753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6753" w:rsidRDefault="00296753" w:rsidP="0029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6753" w:rsidRPr="00162A80" w:rsidRDefault="00296753" w:rsidP="00296753">
      <w:pPr>
        <w:spacing w:before="100" w:beforeAutospacing="1" w:after="100" w:afterAutospacing="1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78B4" w:rsidRPr="00162A80" w:rsidRDefault="009930E4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Создадим новый проект типа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Empty</w:t>
      </w:r>
      <w:r w:rsidRPr="00162A8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project</w:t>
      </w:r>
      <w:r w:rsidRPr="00162A80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:rsidR="009930E4" w:rsidRPr="00162A80" w:rsidRDefault="007B1A0F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Добавим к проекту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histogram</w:t>
      </w:r>
      <w:r w:rsidRPr="00162A80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cpp</w:t>
      </w:r>
      <w:r w:rsidRPr="00162A8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и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Header</w:t>
      </w:r>
      <w:r w:rsidRPr="00162A80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, а также файл релизации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test</w:t>
      </w:r>
      <w:r w:rsidRPr="00162A80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cpp</w:t>
      </w:r>
      <w:r w:rsidRPr="00162A80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:rsidR="007B1A0F" w:rsidRPr="00162A80" w:rsidRDefault="007B1A0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1A0F">
        <w:rPr>
          <w:rFonts w:ascii="Times New Roman" w:hAnsi="Times New Roman" w:cs="Times New Roman"/>
          <w:color w:val="000000"/>
          <w:sz w:val="24"/>
          <w:szCs w:val="24"/>
        </w:rPr>
        <w:t>Файл </w:t>
      </w:r>
      <w:r w:rsidRPr="007B1A0F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test.cpp</w:t>
      </w:r>
      <w:r w:rsidRPr="007B1A0F">
        <w:rPr>
          <w:rFonts w:ascii="Times New Roman" w:hAnsi="Times New Roman" w:cs="Times New Roman"/>
          <w:color w:val="000000"/>
          <w:sz w:val="24"/>
          <w:szCs w:val="24"/>
        </w:rPr>
        <w:t> представляет собой полноценную тестирующую программу, в которой подключен тестируемый модуль, библиотека с </w:t>
      </w:r>
      <w:r w:rsidRPr="007B1A0F">
        <w:rPr>
          <w:rStyle w:val="HTML"/>
          <w:rFonts w:ascii="Times New Roman" w:eastAsiaTheme="minorEastAsia" w:hAnsi="Times New Roman" w:cs="Times New Roman"/>
          <w:color w:val="000000"/>
          <w:sz w:val="24"/>
          <w:szCs w:val="24"/>
        </w:rPr>
        <w:t>assert()</w:t>
      </w:r>
    </w:p>
    <w:p w:rsidR="007B1A0F" w:rsidRPr="00162A80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A80">
        <w:rPr>
          <w:rFonts w:ascii="Consolas" w:hAnsi="Consolas" w:cs="Consolas"/>
          <w:color w:val="A31515"/>
          <w:sz w:val="19"/>
          <w:szCs w:val="19"/>
          <w:lang w:val="en-US"/>
        </w:rPr>
        <w:t>"Header.h"</w:t>
      </w:r>
    </w:p>
    <w:p w:rsidR="007B1A0F" w:rsidRPr="00162A80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A0F" w:rsidRPr="00162A80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A80">
        <w:rPr>
          <w:rFonts w:ascii="Consolas" w:hAnsi="Consolas" w:cs="Consolas"/>
          <w:color w:val="A31515"/>
          <w:sz w:val="19"/>
          <w:szCs w:val="19"/>
          <w:lang w:val="en-US"/>
        </w:rPr>
        <w:t>&lt;cassert&gt;</w:t>
      </w:r>
    </w:p>
    <w:p w:rsidR="007B1A0F" w:rsidRPr="00162A80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A0F" w:rsidRPr="00162A80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7B1A0F" w:rsidRPr="00162A80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test_positive() {</w:t>
      </w:r>
    </w:p>
    <w:p w:rsidR="007B1A0F" w:rsidRPr="00162A80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7B1A0F" w:rsidRPr="00162A80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7B1A0F" w:rsidRPr="00162A80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find_minmax({ 1, 2, 3 }, min, max);</w:t>
      </w:r>
    </w:p>
    <w:p w:rsidR="007B1A0F" w:rsidRPr="00162A80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2A80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(min == 1);</w:t>
      </w:r>
    </w:p>
    <w:p w:rsidR="007B1A0F" w:rsidRPr="00162A80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2A80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(max == 3);</w:t>
      </w:r>
    </w:p>
    <w:p w:rsidR="007B1A0F" w:rsidRPr="00162A80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1A0F" w:rsidRPr="00162A80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A0F" w:rsidRPr="00162A80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7B1A0F" w:rsidRPr="00162A80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main() {</w:t>
      </w:r>
    </w:p>
    <w:p w:rsidR="007B1A0F" w:rsidRDefault="007B1A0F" w:rsidP="007B1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test_positive();</w:t>
      </w:r>
    </w:p>
    <w:p w:rsidR="007B1A0F" w:rsidRPr="00162A80" w:rsidRDefault="007B1A0F" w:rsidP="007B1A0F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1A0F" w:rsidRDefault="007B1A0F" w:rsidP="007B1A0F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Убедимся, что программа завершается без ошибок, то есть тест проходит.</w:t>
      </w:r>
    </w:p>
    <w:p w:rsidR="00C37A16" w:rsidRPr="00C37A16" w:rsidRDefault="00C37A16" w:rsidP="00C37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37A1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Добавим новые тесты на разные случаи:</w:t>
      </w:r>
    </w:p>
    <w:p w:rsidR="00C37A16" w:rsidRPr="00C37A16" w:rsidRDefault="00C37A16" w:rsidP="00C37A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A16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массив из трех отрицательных чисел;</w:t>
      </w:r>
    </w:p>
    <w:p w:rsidR="00C37A16" w:rsidRPr="00C37A16" w:rsidRDefault="00C37A16" w:rsidP="00C37A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A16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массив из трех одинаковых чисел;</w:t>
      </w:r>
    </w:p>
    <w:p w:rsidR="00C37A16" w:rsidRPr="00B70CFF" w:rsidRDefault="00C37A16" w:rsidP="00C37A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37A16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массив из одного числа.</w:t>
      </w:r>
    </w:p>
    <w:p w:rsidR="00B70CFF" w:rsidRDefault="00B70CFF" w:rsidP="00B70C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FF"/>
          <w:sz w:val="19"/>
          <w:szCs w:val="19"/>
        </w:rPr>
        <w:t>void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test_negative() 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>{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0000FF"/>
          <w:sz w:val="19"/>
          <w:szCs w:val="19"/>
        </w:rPr>
        <w:t>double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min = 0;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0000FF"/>
          <w:sz w:val="19"/>
          <w:szCs w:val="19"/>
        </w:rPr>
        <w:t>double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find_minmax({ -1, -2, -3 }, min, max);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6F008A"/>
          <w:sz w:val="19"/>
          <w:szCs w:val="19"/>
        </w:rPr>
        <w:t>assert</w:t>
      </w:r>
      <w:r w:rsidRPr="00B70CFF">
        <w:rPr>
          <w:rFonts w:ascii="Consolas" w:hAnsi="Consolas" w:cs="Consolas"/>
          <w:color w:val="000000"/>
          <w:sz w:val="19"/>
          <w:szCs w:val="19"/>
        </w:rPr>
        <w:t>(min == -3);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6F008A"/>
          <w:sz w:val="19"/>
          <w:szCs w:val="19"/>
        </w:rPr>
        <w:t>assert</w:t>
      </w:r>
      <w:r w:rsidRPr="00B70CFF">
        <w:rPr>
          <w:rFonts w:ascii="Consolas" w:hAnsi="Consolas" w:cs="Consolas"/>
          <w:color w:val="000000"/>
          <w:sz w:val="19"/>
          <w:szCs w:val="19"/>
        </w:rPr>
        <w:t>(max == -1);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>}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FF"/>
          <w:sz w:val="19"/>
          <w:szCs w:val="19"/>
        </w:rPr>
        <w:t>void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same_numbers()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>{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0000FF"/>
          <w:sz w:val="19"/>
          <w:szCs w:val="19"/>
        </w:rPr>
        <w:t>double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min = 0;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0000FF"/>
          <w:sz w:val="19"/>
          <w:szCs w:val="19"/>
        </w:rPr>
        <w:t>double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find_minmax({ 5, 5, 5 }, min, max);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6F008A"/>
          <w:sz w:val="19"/>
          <w:szCs w:val="19"/>
        </w:rPr>
        <w:t>assert</w:t>
      </w:r>
      <w:r w:rsidRPr="00B70CFF">
        <w:rPr>
          <w:rFonts w:ascii="Consolas" w:hAnsi="Consolas" w:cs="Consolas"/>
          <w:color w:val="000000"/>
          <w:sz w:val="19"/>
          <w:szCs w:val="19"/>
        </w:rPr>
        <w:t>(min == 5);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6F008A"/>
          <w:sz w:val="19"/>
          <w:szCs w:val="19"/>
        </w:rPr>
        <w:t>assert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(max == 5); 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>}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FF"/>
          <w:sz w:val="19"/>
          <w:szCs w:val="19"/>
        </w:rPr>
        <w:t>void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one_number()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>{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0000FF"/>
          <w:sz w:val="19"/>
          <w:szCs w:val="19"/>
        </w:rPr>
        <w:t>double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min = 0;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0000FF"/>
          <w:sz w:val="19"/>
          <w:szCs w:val="19"/>
        </w:rPr>
        <w:t>double</w:t>
      </w:r>
      <w:r w:rsidRPr="00B70CFF"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find_minmax({ 1 }, min, max);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6F008A"/>
          <w:sz w:val="19"/>
          <w:szCs w:val="19"/>
        </w:rPr>
        <w:t>assert</w:t>
      </w:r>
      <w:r w:rsidRPr="00B70CFF">
        <w:rPr>
          <w:rFonts w:ascii="Consolas" w:hAnsi="Consolas" w:cs="Consolas"/>
          <w:color w:val="000000"/>
          <w:sz w:val="19"/>
          <w:szCs w:val="19"/>
        </w:rPr>
        <w:t>(min == 1);</w:t>
      </w:r>
    </w:p>
    <w:p w:rsidR="00B70CFF" w:rsidRPr="00B70CFF" w:rsidRDefault="00B70CFF" w:rsidP="00B70C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CFF"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(max == 1)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37A16" w:rsidRPr="00B70CFF" w:rsidRDefault="00B70CFF" w:rsidP="00B70C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B70CFF">
        <w:rPr>
          <w:rFonts w:ascii="Consolas" w:hAnsi="Consolas" w:cs="Consolas"/>
          <w:color w:val="000000"/>
          <w:sz w:val="19"/>
          <w:szCs w:val="19"/>
        </w:rPr>
        <w:t>}</w:t>
      </w:r>
    </w:p>
    <w:p w:rsidR="007B1A0F" w:rsidRDefault="00B70CFF" w:rsidP="007B1A0F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Убедимся, что все тесты проходят.</w:t>
      </w:r>
    </w:p>
    <w:p w:rsidR="00B70CFF" w:rsidRDefault="00014D4E" w:rsidP="007B1A0F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Попробуем написать тест для пустого массива, он не пройдет.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empty_array()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find_minmax({}, min, max);</w:t>
      </w:r>
    </w:p>
    <w:p w:rsidR="00014D4E" w:rsidRPr="00220433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0433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220433">
        <w:rPr>
          <w:rFonts w:ascii="Consolas" w:hAnsi="Consolas" w:cs="Consolas"/>
          <w:color w:val="000000"/>
          <w:sz w:val="19"/>
          <w:szCs w:val="19"/>
          <w:lang w:val="en-US"/>
        </w:rPr>
        <w:t>(min == 0);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04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(max == 0);</w:t>
      </w:r>
    </w:p>
    <w:p w:rsidR="00014D4E" w:rsidRPr="00014D4E" w:rsidRDefault="00014D4E" w:rsidP="00014D4E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Для того, чтобы этого избежать добавим проверку на наличие элементов в массиве в функции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find</w:t>
      </w:r>
      <w:r w:rsidRPr="00162A80">
        <w:rPr>
          <w:rFonts w:ascii="Times New Roman" w:eastAsia="Times New Roman" w:hAnsi="Times New Roman" w:cs="Times New Roman"/>
          <w:b/>
          <w:sz w:val="32"/>
          <w:szCs w:val="32"/>
        </w:rPr>
        <w:t>_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minmax</w:t>
      </w:r>
      <w:r w:rsidRPr="00162A80">
        <w:rPr>
          <w:rFonts w:ascii="Times New Roman" w:eastAsia="Times New Roman" w:hAnsi="Times New Roman" w:cs="Times New Roman"/>
          <w:b/>
          <w:sz w:val="32"/>
          <w:szCs w:val="32"/>
        </w:rPr>
        <w:t>()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find_minmax(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2A8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.size() != 0)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62A8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62A8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62A8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62A8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: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62A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14D4E" w:rsidRPr="00162A80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62A8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2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4D4E" w:rsidRDefault="00014D4E" w:rsidP="0001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1A0F" w:rsidRPr="00162A80" w:rsidRDefault="00014D4E" w:rsidP="00014D4E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4D4E" w:rsidRPr="00162A80" w:rsidRDefault="00014D4E" w:rsidP="00014D4E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</w:p>
    <w:p w:rsidR="00014D4E" w:rsidRDefault="00014D4E" w:rsidP="00014D4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Пересоберем программу и убедимся в том, что она не выдает никаких ошибок.</w:t>
      </w:r>
    </w:p>
    <w:p w:rsidR="00014D4E" w:rsidRDefault="00014D4E" w:rsidP="00014D4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14D4E" w:rsidRDefault="00014D4E" w:rsidP="00014D4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Сделаем коммит со всеми измененными файлами и отправим его на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GitHub</w:t>
      </w:r>
      <w:r w:rsidRPr="00162A80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4F67EB" w:rsidRPr="004F67EB" w:rsidRDefault="004F67EB" w:rsidP="00014D4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F67EB" w:rsidRDefault="003101BA" w:rsidP="004F67E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Индивидуальное</w:t>
      </w:r>
      <w:r w:rsidR="004E022D" w:rsidRPr="004F67EB">
        <w:rPr>
          <w:rFonts w:ascii="Times New Roman" w:eastAsia="Times New Roman" w:hAnsi="Times New Roman" w:cs="Times New Roman"/>
          <w:b/>
          <w:sz w:val="44"/>
          <w:szCs w:val="44"/>
        </w:rPr>
        <w:t xml:space="preserve"> задание</w:t>
      </w:r>
      <w:r w:rsidR="004E022D"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</w:p>
    <w:p w:rsidR="004E022D" w:rsidRPr="00BC2F76" w:rsidRDefault="0059596F" w:rsidP="004F67EB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36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18</w:t>
      </w:r>
      <w:r w:rsidR="004E022D" w:rsidRPr="00984C17">
        <w:rPr>
          <w:rFonts w:ascii="Times New Roman" w:eastAsia="Times New Roman" w:hAnsi="Times New Roman" w:cs="Times New Roman"/>
          <w:sz w:val="32"/>
          <w:szCs w:val="32"/>
        </w:rPr>
        <w:t>.</w:t>
      </w:r>
      <w:r w:rsidR="00BC2F76" w:rsidRPr="00BC2F76">
        <w:rPr>
          <w:color w:val="000000"/>
          <w:sz w:val="28"/>
          <w:szCs w:val="27"/>
        </w:rPr>
        <w:t xml:space="preserve">. </w:t>
      </w:r>
      <w:r w:rsidR="00BC2F76" w:rsidRPr="00BC2F76">
        <w:rPr>
          <w:rFonts w:ascii="Times New Roman" w:hAnsi="Times New Roman" w:cs="Times New Roman"/>
          <w:color w:val="000000"/>
          <w:sz w:val="32"/>
          <w:szCs w:val="27"/>
        </w:rPr>
        <w:t>Позволять пользователю делать оформление текста - </w:t>
      </w:r>
      <w:r w:rsidR="00BC2F76" w:rsidRPr="00BC2F76">
        <w:rPr>
          <w:rFonts w:ascii="Times New Roman" w:hAnsi="Times New Roman" w:cs="Times New Roman"/>
          <w:color w:val="000000"/>
          <w:sz w:val="32"/>
          <w:szCs w:val="27"/>
          <w:u w:val="single"/>
        </w:rPr>
        <w:t>подчеркивание</w:t>
      </w:r>
      <w:r w:rsidR="00BC2F76" w:rsidRPr="00BC2F76">
        <w:rPr>
          <w:rFonts w:ascii="Times New Roman" w:hAnsi="Times New Roman" w:cs="Times New Roman"/>
          <w:color w:val="000000"/>
          <w:sz w:val="32"/>
          <w:szCs w:val="27"/>
        </w:rPr>
        <w:t>, надчеркивание, </w:t>
      </w:r>
      <w:del w:id="0" w:author="Unknown">
        <w:r w:rsidR="00BC2F76" w:rsidRPr="00BC2F76">
          <w:rPr>
            <w:rFonts w:ascii="Times New Roman" w:hAnsi="Times New Roman" w:cs="Times New Roman"/>
            <w:color w:val="000000"/>
            <w:sz w:val="32"/>
            <w:szCs w:val="27"/>
          </w:rPr>
          <w:delText>зачеркивание</w:delText>
        </w:r>
      </w:del>
      <w:r w:rsidR="00BC2F76" w:rsidRPr="00BC2F76">
        <w:rPr>
          <w:rFonts w:ascii="Times New Roman" w:hAnsi="Times New Roman" w:cs="Times New Roman"/>
          <w:color w:val="000000"/>
          <w:sz w:val="32"/>
          <w:szCs w:val="27"/>
        </w:rPr>
        <w:t> текста. За оформление шрифта отвечает атрибут </w:t>
      </w:r>
      <w:r w:rsidR="00BC2F76" w:rsidRPr="00BC2F76">
        <w:rPr>
          <w:rStyle w:val="HTML"/>
          <w:rFonts w:ascii="Times New Roman" w:eastAsiaTheme="minorEastAsia" w:hAnsi="Times New Roman" w:cs="Times New Roman"/>
          <w:color w:val="000000"/>
          <w:sz w:val="24"/>
        </w:rPr>
        <w:t>text-decoration</w:t>
      </w:r>
      <w:r w:rsidR="00BC2F76" w:rsidRPr="00BC2F76">
        <w:rPr>
          <w:rFonts w:ascii="Times New Roman" w:hAnsi="Times New Roman" w:cs="Times New Roman"/>
          <w:color w:val="000000"/>
          <w:sz w:val="32"/>
          <w:szCs w:val="27"/>
        </w:rPr>
        <w:t>. Сделать </w:t>
      </w:r>
      <w:r w:rsidR="00BC2F76" w:rsidRPr="00BC2F76">
        <w:rPr>
          <w:rStyle w:val="HTML"/>
          <w:rFonts w:ascii="Times New Roman" w:eastAsiaTheme="minorEastAsia" w:hAnsi="Times New Roman" w:cs="Times New Roman"/>
          <w:color w:val="000000"/>
          <w:sz w:val="24"/>
        </w:rPr>
        <w:t>'none'</w:t>
      </w:r>
      <w:r w:rsidR="00BC2F76" w:rsidRPr="00BC2F76">
        <w:rPr>
          <w:rFonts w:ascii="Times New Roman" w:hAnsi="Times New Roman" w:cs="Times New Roman"/>
          <w:color w:val="000000"/>
          <w:sz w:val="32"/>
          <w:szCs w:val="27"/>
        </w:rPr>
        <w:t> значением по умолчанию. Допустимые значения: </w:t>
      </w:r>
      <w:r w:rsidR="00BC2F76" w:rsidRPr="00BC2F76">
        <w:rPr>
          <w:rStyle w:val="HTML"/>
          <w:rFonts w:ascii="Times New Roman" w:eastAsiaTheme="minorEastAsia" w:hAnsi="Times New Roman" w:cs="Times New Roman"/>
          <w:color w:val="000000"/>
          <w:sz w:val="24"/>
        </w:rPr>
        <w:t>none</w:t>
      </w:r>
      <w:r w:rsidR="00BC2F76" w:rsidRPr="00BC2F76">
        <w:rPr>
          <w:rFonts w:ascii="Times New Roman" w:hAnsi="Times New Roman" w:cs="Times New Roman"/>
          <w:color w:val="000000"/>
          <w:sz w:val="32"/>
          <w:szCs w:val="27"/>
        </w:rPr>
        <w:t>, </w:t>
      </w:r>
      <w:r w:rsidR="00BC2F76" w:rsidRPr="00BC2F76">
        <w:rPr>
          <w:rStyle w:val="HTML"/>
          <w:rFonts w:ascii="Times New Roman" w:eastAsiaTheme="minorEastAsia" w:hAnsi="Times New Roman" w:cs="Times New Roman"/>
          <w:color w:val="000000"/>
          <w:sz w:val="24"/>
        </w:rPr>
        <w:t>underline</w:t>
      </w:r>
      <w:r w:rsidR="00BC2F76" w:rsidRPr="00BC2F76">
        <w:rPr>
          <w:rFonts w:ascii="Times New Roman" w:hAnsi="Times New Roman" w:cs="Times New Roman"/>
          <w:color w:val="000000"/>
          <w:sz w:val="32"/>
          <w:szCs w:val="27"/>
        </w:rPr>
        <w:t>, </w:t>
      </w:r>
      <w:r w:rsidR="00BC2F76" w:rsidRPr="00BC2F76">
        <w:rPr>
          <w:rStyle w:val="HTML"/>
          <w:rFonts w:ascii="Times New Roman" w:eastAsiaTheme="minorEastAsia" w:hAnsi="Times New Roman" w:cs="Times New Roman"/>
          <w:color w:val="000000"/>
          <w:sz w:val="24"/>
        </w:rPr>
        <w:t>overline</w:t>
      </w:r>
      <w:r w:rsidR="00BC2F76" w:rsidRPr="00BC2F76">
        <w:rPr>
          <w:rFonts w:ascii="Times New Roman" w:hAnsi="Times New Roman" w:cs="Times New Roman"/>
          <w:color w:val="000000"/>
          <w:sz w:val="32"/>
          <w:szCs w:val="27"/>
        </w:rPr>
        <w:t>, </w:t>
      </w:r>
      <w:r w:rsidR="00BC2F76" w:rsidRPr="00BC2F76">
        <w:rPr>
          <w:rStyle w:val="HTML"/>
          <w:rFonts w:ascii="Times New Roman" w:eastAsiaTheme="minorEastAsia" w:hAnsi="Times New Roman" w:cs="Times New Roman"/>
          <w:color w:val="000000"/>
          <w:sz w:val="24"/>
        </w:rPr>
        <w:t>line-through</w:t>
      </w:r>
      <w:r w:rsidR="00BC2F76" w:rsidRPr="00BC2F76">
        <w:rPr>
          <w:rFonts w:ascii="Times New Roman" w:hAnsi="Times New Roman" w:cs="Times New Roman"/>
          <w:color w:val="000000"/>
          <w:sz w:val="32"/>
          <w:szCs w:val="27"/>
        </w:rPr>
        <w:t>. Проверять введенной пользователем значение, и если оно не соответствует допустимым, запрашивать значение заново, выдавая предупреждение</w:t>
      </w:r>
    </w:p>
    <w:p w:rsidR="004F67EB" w:rsidRDefault="004F67EB" w:rsidP="00014D4E">
      <w:pPr>
        <w:spacing w:after="160" w:line="259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20433" w:rsidRDefault="00220433" w:rsidP="00220433">
      <w:pPr>
        <w:pStyle w:val="a3"/>
        <w:numPr>
          <w:ilvl w:val="0"/>
          <w:numId w:val="11"/>
        </w:num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Изменим</w:t>
      </w:r>
      <w:r w:rsidRPr="0022043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строку</w:t>
      </w:r>
      <w:r w:rsidRPr="0022043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BC2F76" w:rsidRPr="00220433" w:rsidRDefault="00220433" w:rsidP="00220433">
      <w:pPr>
        <w:pStyle w:val="a3"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22043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void svg_text(double left, double baseline, string text)</w:t>
      </w:r>
    </w:p>
    <w:p w:rsidR="00220433" w:rsidRPr="00220433" w:rsidRDefault="00220433" w:rsidP="00220433">
      <w:pPr>
        <w:pStyle w:val="a3"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</w:t>
      </w:r>
    </w:p>
    <w:p w:rsidR="00220433" w:rsidRDefault="00220433" w:rsidP="00220433">
      <w:pPr>
        <w:pStyle w:val="a3"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22043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void svg_text(double left, double baseline, string text, string textDecoration = "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none</w:t>
      </w:r>
      <w:r w:rsidRPr="0022043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");</w:t>
      </w:r>
    </w:p>
    <w:p w:rsidR="00220433" w:rsidRDefault="00220433" w:rsidP="00220433">
      <w:pPr>
        <w:pStyle w:val="a3"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введя новую переменную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textDecoration</w:t>
      </w:r>
      <w:r w:rsidRPr="0022043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типа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string</w:t>
      </w:r>
    </w:p>
    <w:p w:rsidR="00220433" w:rsidRDefault="00220433" w:rsidP="00220433">
      <w:pPr>
        <w:pStyle w:val="a3"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Вместо значения «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none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 можно подставить то, что</w:t>
      </w:r>
    </w:p>
    <w:p w:rsidR="00220433" w:rsidRDefault="00220433" w:rsidP="00220433">
      <w:pPr>
        <w:pStyle w:val="a3"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Захочет пользователь:</w:t>
      </w:r>
    </w:p>
    <w:p w:rsidR="00220433" w:rsidRDefault="00220433" w:rsidP="00220433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</w:rPr>
      </w:pPr>
    </w:p>
    <w:p w:rsidR="00220433" w:rsidRPr="00220433" w:rsidRDefault="00220433" w:rsidP="002204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892F"/>
        </w:rPr>
      </w:pPr>
      <w:r w:rsidRPr="00220433">
        <w:rPr>
          <w:rFonts w:ascii="Arial" w:eastAsia="Times New Roman" w:hAnsi="Arial" w:cs="Arial"/>
          <w:color w:val="39892F"/>
        </w:rPr>
        <w:lastRenderedPageBreak/>
        <w:t>blink</w:t>
      </w:r>
    </w:p>
    <w:p w:rsidR="00220433" w:rsidRDefault="00220433" w:rsidP="00220433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</w:rPr>
      </w:pPr>
      <w:bookmarkStart w:id="1" w:name="_GoBack"/>
      <w:bookmarkEnd w:id="1"/>
    </w:p>
    <w:p w:rsidR="00220433" w:rsidRPr="00220433" w:rsidRDefault="00220433" w:rsidP="00220433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</w:rPr>
      </w:pPr>
      <w:r w:rsidRPr="00220433">
        <w:rPr>
          <w:rFonts w:ascii="Arial" w:eastAsia="Times New Roman" w:hAnsi="Arial" w:cs="Arial"/>
          <w:color w:val="000000"/>
        </w:rPr>
        <w:t>Устанавливает мигающий текст. Такой текст периодически, примерно раз в секунду исчезает, потом вновь появляется на прежнем месте. Это значение в настоящее время не поддерживается браузерами и осуждается в CSS3, взамен рекомендуется использовать анимацию.</w:t>
      </w:r>
    </w:p>
    <w:p w:rsidR="00220433" w:rsidRPr="00220433" w:rsidRDefault="00220433" w:rsidP="002204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892F"/>
        </w:rPr>
      </w:pPr>
      <w:r w:rsidRPr="00220433">
        <w:rPr>
          <w:rFonts w:ascii="Arial" w:eastAsia="Times New Roman" w:hAnsi="Arial" w:cs="Arial"/>
          <w:color w:val="39892F"/>
        </w:rPr>
        <w:t>line-through</w:t>
      </w:r>
    </w:p>
    <w:p w:rsidR="00220433" w:rsidRDefault="00220433" w:rsidP="00220433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</w:rPr>
      </w:pPr>
      <w:r w:rsidRPr="00220433">
        <w:rPr>
          <w:rFonts w:ascii="Arial" w:eastAsia="Times New Roman" w:hAnsi="Arial" w:cs="Arial"/>
          <w:color w:val="000000"/>
        </w:rPr>
        <w:t>Создает перечеркнутый текст (</w:t>
      </w:r>
      <w:r w:rsidRPr="00220433">
        <w:rPr>
          <w:rFonts w:ascii="Arial" w:eastAsia="Times New Roman" w:hAnsi="Arial" w:cs="Arial"/>
          <w:strike/>
          <w:color w:val="000000"/>
        </w:rPr>
        <w:t>пример</w:t>
      </w:r>
      <w:r>
        <w:rPr>
          <w:rFonts w:ascii="Arial" w:eastAsia="Times New Roman" w:hAnsi="Arial" w:cs="Arial"/>
          <w:color w:val="000000"/>
        </w:rPr>
        <w:t>)</w:t>
      </w:r>
    </w:p>
    <w:p w:rsidR="00220433" w:rsidRPr="00220433" w:rsidRDefault="00220433" w:rsidP="00220433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</w:rPr>
      </w:pPr>
    </w:p>
    <w:p w:rsidR="00220433" w:rsidRPr="00220433" w:rsidRDefault="00220433" w:rsidP="002204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892F"/>
        </w:rPr>
      </w:pPr>
      <w:r w:rsidRPr="00220433">
        <w:rPr>
          <w:rFonts w:ascii="Arial" w:eastAsia="Times New Roman" w:hAnsi="Arial" w:cs="Arial"/>
          <w:color w:val="39892F"/>
        </w:rPr>
        <w:t>overline</w:t>
      </w:r>
    </w:p>
    <w:p w:rsidR="00220433" w:rsidRDefault="00220433" w:rsidP="00220433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</w:rPr>
      </w:pPr>
      <w:r w:rsidRPr="00220433">
        <w:rPr>
          <w:rFonts w:ascii="Arial" w:eastAsia="Times New Roman" w:hAnsi="Arial" w:cs="Arial"/>
          <w:color w:val="000000"/>
        </w:rPr>
        <w:t>Линия проходит над текстом (пример).</w:t>
      </w:r>
    </w:p>
    <w:p w:rsidR="00220433" w:rsidRPr="00220433" w:rsidRDefault="00220433" w:rsidP="00220433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</w:rPr>
      </w:pPr>
    </w:p>
    <w:p w:rsidR="00220433" w:rsidRPr="00220433" w:rsidRDefault="00220433" w:rsidP="002204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892F"/>
        </w:rPr>
      </w:pPr>
      <w:r w:rsidRPr="00220433">
        <w:rPr>
          <w:rFonts w:ascii="Arial" w:eastAsia="Times New Roman" w:hAnsi="Arial" w:cs="Arial"/>
          <w:color w:val="39892F"/>
        </w:rPr>
        <w:t>underline</w:t>
      </w:r>
    </w:p>
    <w:p w:rsidR="00220433" w:rsidRDefault="00220433" w:rsidP="00220433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</w:rPr>
      </w:pPr>
      <w:r w:rsidRPr="00220433">
        <w:rPr>
          <w:rFonts w:ascii="Arial" w:eastAsia="Times New Roman" w:hAnsi="Arial" w:cs="Arial"/>
          <w:color w:val="000000"/>
        </w:rPr>
        <w:t>Устанавливает подчеркнутый текст (</w:t>
      </w:r>
      <w:r w:rsidRPr="00220433">
        <w:rPr>
          <w:rFonts w:ascii="Arial" w:eastAsia="Times New Roman" w:hAnsi="Arial" w:cs="Arial"/>
          <w:color w:val="000000"/>
          <w:u w:val="single"/>
        </w:rPr>
        <w:t>пример</w:t>
      </w:r>
      <w:r w:rsidRPr="00220433">
        <w:rPr>
          <w:rFonts w:ascii="Arial" w:eastAsia="Times New Roman" w:hAnsi="Arial" w:cs="Arial"/>
          <w:color w:val="000000"/>
        </w:rPr>
        <w:t>).</w:t>
      </w:r>
    </w:p>
    <w:p w:rsidR="00220433" w:rsidRPr="00220433" w:rsidRDefault="00220433" w:rsidP="00220433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</w:rPr>
      </w:pPr>
    </w:p>
    <w:p w:rsidR="00220433" w:rsidRPr="00220433" w:rsidRDefault="00220433" w:rsidP="002204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892F"/>
        </w:rPr>
      </w:pPr>
      <w:r w:rsidRPr="00220433">
        <w:rPr>
          <w:rFonts w:ascii="Arial" w:eastAsia="Times New Roman" w:hAnsi="Arial" w:cs="Arial"/>
          <w:color w:val="39892F"/>
        </w:rPr>
        <w:t>none</w:t>
      </w:r>
    </w:p>
    <w:p w:rsidR="00220433" w:rsidRDefault="00220433" w:rsidP="00220433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</w:rPr>
      </w:pPr>
      <w:r w:rsidRPr="00220433">
        <w:rPr>
          <w:rFonts w:ascii="Arial" w:eastAsia="Times New Roman" w:hAnsi="Arial" w:cs="Arial"/>
          <w:color w:val="000000"/>
        </w:rPr>
        <w:t>Отменяет все эффекты, в том числе и подчеркивания у ссылок, которое задано по умолчанию.</w:t>
      </w:r>
    </w:p>
    <w:p w:rsidR="00220433" w:rsidRPr="00220433" w:rsidRDefault="00220433" w:rsidP="00220433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</w:rPr>
      </w:pPr>
    </w:p>
    <w:p w:rsidR="00220433" w:rsidRPr="00220433" w:rsidRDefault="00220433" w:rsidP="002204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892F"/>
        </w:rPr>
      </w:pPr>
      <w:r w:rsidRPr="00220433">
        <w:rPr>
          <w:rFonts w:ascii="Arial" w:eastAsia="Times New Roman" w:hAnsi="Arial" w:cs="Arial"/>
          <w:color w:val="39892F"/>
        </w:rPr>
        <w:t>inherit</w:t>
      </w:r>
    </w:p>
    <w:p w:rsidR="00220433" w:rsidRPr="00220433" w:rsidRDefault="00220433" w:rsidP="00220433">
      <w:pPr>
        <w:shd w:val="clear" w:color="auto" w:fill="FFFFFF"/>
        <w:spacing w:before="96" w:after="120" w:line="240" w:lineRule="auto"/>
        <w:ind w:left="720"/>
        <w:rPr>
          <w:rFonts w:ascii="Arial" w:eastAsia="Times New Roman" w:hAnsi="Arial" w:cs="Arial"/>
          <w:color w:val="000000"/>
        </w:rPr>
      </w:pPr>
      <w:r w:rsidRPr="00220433">
        <w:rPr>
          <w:rFonts w:ascii="Arial" w:eastAsia="Times New Roman" w:hAnsi="Arial" w:cs="Arial"/>
          <w:color w:val="000000"/>
        </w:rPr>
        <w:t>Значение наследуется у родителя.</w:t>
      </w:r>
    </w:p>
    <w:p w:rsidR="00220433" w:rsidRPr="00220433" w:rsidRDefault="00220433" w:rsidP="00220433">
      <w:pPr>
        <w:pStyle w:val="a3"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84C17" w:rsidRPr="00BC2F76" w:rsidRDefault="00984C17" w:rsidP="004E41CC">
      <w:pPr>
        <w:pStyle w:val="a3"/>
        <w:numPr>
          <w:ilvl w:val="0"/>
          <w:numId w:val="11"/>
        </w:num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Прове</w:t>
      </w:r>
      <w:r w:rsidR="004E41CC">
        <w:rPr>
          <w:rFonts w:ascii="Times New Roman" w:eastAsia="Times New Roman" w:hAnsi="Times New Roman" w:cs="Times New Roman"/>
          <w:b/>
          <w:sz w:val="32"/>
          <w:szCs w:val="32"/>
        </w:rPr>
        <w:t xml:space="preserve">рим работоспособность программы,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убедимся в отсутстви ошибок.</w:t>
      </w:r>
      <w:r w:rsidR="004E41CC">
        <w:rPr>
          <w:rFonts w:ascii="Times New Roman" w:eastAsia="Times New Roman" w:hAnsi="Times New Roman" w:cs="Times New Roman"/>
          <w:b/>
          <w:sz w:val="32"/>
          <w:szCs w:val="32"/>
        </w:rPr>
        <w:t xml:space="preserve"> Сделаем коммит, отправим изменения на </w:t>
      </w:r>
      <w:r w:rsidR="004E41C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GitHub</w:t>
      </w:r>
      <w:r w:rsidR="004E41CC" w:rsidRPr="00BC2F76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sectPr w:rsidR="00984C17" w:rsidRPr="00BC2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D15" w:rsidRDefault="00091D15" w:rsidP="00014D4E">
      <w:pPr>
        <w:spacing w:after="0" w:line="240" w:lineRule="auto"/>
      </w:pPr>
      <w:r>
        <w:separator/>
      </w:r>
    </w:p>
  </w:endnote>
  <w:endnote w:type="continuationSeparator" w:id="0">
    <w:p w:rsidR="00091D15" w:rsidRDefault="00091D15" w:rsidP="00014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D15" w:rsidRDefault="00091D15" w:rsidP="00014D4E">
      <w:pPr>
        <w:spacing w:after="0" w:line="240" w:lineRule="auto"/>
      </w:pPr>
      <w:r>
        <w:separator/>
      </w:r>
    </w:p>
  </w:footnote>
  <w:footnote w:type="continuationSeparator" w:id="0">
    <w:p w:rsidR="00091D15" w:rsidRDefault="00091D15" w:rsidP="00014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42FB"/>
    <w:multiLevelType w:val="multilevel"/>
    <w:tmpl w:val="D7DC9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9B60D4"/>
    <w:multiLevelType w:val="multilevel"/>
    <w:tmpl w:val="C6CE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2232A"/>
    <w:multiLevelType w:val="hybridMultilevel"/>
    <w:tmpl w:val="8B40B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A0C4C"/>
    <w:multiLevelType w:val="hybridMultilevel"/>
    <w:tmpl w:val="4850A3AA"/>
    <w:lvl w:ilvl="0" w:tplc="17241E7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44FCE"/>
    <w:multiLevelType w:val="multilevel"/>
    <w:tmpl w:val="B6F6AB1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46EFF"/>
    <w:multiLevelType w:val="multilevel"/>
    <w:tmpl w:val="D2742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47159F"/>
    <w:multiLevelType w:val="multilevel"/>
    <w:tmpl w:val="2E607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7C3E6A"/>
    <w:multiLevelType w:val="multilevel"/>
    <w:tmpl w:val="4F62C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B02D24"/>
    <w:multiLevelType w:val="hybridMultilevel"/>
    <w:tmpl w:val="17A0AB7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CF623F7"/>
    <w:multiLevelType w:val="multilevel"/>
    <w:tmpl w:val="06B805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A84933"/>
    <w:multiLevelType w:val="multilevel"/>
    <w:tmpl w:val="CFD262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B5499F"/>
    <w:multiLevelType w:val="hybridMultilevel"/>
    <w:tmpl w:val="4850A3AA"/>
    <w:lvl w:ilvl="0" w:tplc="17241E7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6BE6"/>
    <w:rsid w:val="00014D4E"/>
    <w:rsid w:val="00091D15"/>
    <w:rsid w:val="000C78B4"/>
    <w:rsid w:val="001616D4"/>
    <w:rsid w:val="00162A80"/>
    <w:rsid w:val="00220433"/>
    <w:rsid w:val="00296753"/>
    <w:rsid w:val="003101BA"/>
    <w:rsid w:val="004E022D"/>
    <w:rsid w:val="004E41CC"/>
    <w:rsid w:val="004F67EB"/>
    <w:rsid w:val="0059596F"/>
    <w:rsid w:val="006B751A"/>
    <w:rsid w:val="006D2EFB"/>
    <w:rsid w:val="00715BCA"/>
    <w:rsid w:val="007B1A0F"/>
    <w:rsid w:val="008E751E"/>
    <w:rsid w:val="008F6BE6"/>
    <w:rsid w:val="00984C17"/>
    <w:rsid w:val="009930E4"/>
    <w:rsid w:val="009E4B75"/>
    <w:rsid w:val="00AE3E5B"/>
    <w:rsid w:val="00B70CFF"/>
    <w:rsid w:val="00BC2F76"/>
    <w:rsid w:val="00C37A16"/>
    <w:rsid w:val="00C41D69"/>
    <w:rsid w:val="00DF700C"/>
    <w:rsid w:val="00E8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9CC0"/>
  <w15:docId w15:val="{8321342E-9D11-4CDB-A3CE-341E42FB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7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8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0C78B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E751E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3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4</cp:revision>
  <dcterms:created xsi:type="dcterms:W3CDTF">2021-06-22T15:43:00Z</dcterms:created>
  <dcterms:modified xsi:type="dcterms:W3CDTF">2021-07-05T12:58:00Z</dcterms:modified>
</cp:coreProperties>
</file>